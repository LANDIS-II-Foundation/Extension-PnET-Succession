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20B3F64D"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r w:rsidR="001F4187">
        <w:rPr>
          <w:rStyle w:val="titleline1Char"/>
        </w:rPr>
        <w:t>4</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7F138F56"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D07901">
        <w:rPr>
          <w:noProof/>
        </w:rPr>
        <w:t>December 3, 2019</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bookmarkStart w:id="1" w:name="_GoBack"/>
      <w:bookmarkEnd w:id="1"/>
    </w:p>
    <w:bookmarkStart w:id="2" w:name="_Toc101616050"/>
    <w:bookmarkEnd w:id="0"/>
    <w:p w14:paraId="029051DC" w14:textId="77777777" w:rsidR="003C3EEE"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25657092" w:history="1">
        <w:r w:rsidR="003C3EEE" w:rsidRPr="00AC56DB">
          <w:rPr>
            <w:rStyle w:val="Hyperlink"/>
            <w:noProof/>
          </w:rPr>
          <w:t>1</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Introduction</w:t>
        </w:r>
        <w:r w:rsidR="003C3EEE">
          <w:rPr>
            <w:noProof/>
            <w:webHidden/>
          </w:rPr>
          <w:tab/>
        </w:r>
        <w:r w:rsidR="003C3EEE">
          <w:rPr>
            <w:noProof/>
            <w:webHidden/>
          </w:rPr>
          <w:fldChar w:fldCharType="begin"/>
        </w:r>
        <w:r w:rsidR="003C3EEE">
          <w:rPr>
            <w:noProof/>
            <w:webHidden/>
          </w:rPr>
          <w:instrText xml:space="preserve"> PAGEREF _Toc25657092 \h </w:instrText>
        </w:r>
        <w:r w:rsidR="003C3EEE">
          <w:rPr>
            <w:noProof/>
            <w:webHidden/>
          </w:rPr>
        </w:r>
        <w:r w:rsidR="003C3EEE">
          <w:rPr>
            <w:noProof/>
            <w:webHidden/>
          </w:rPr>
          <w:fldChar w:fldCharType="separate"/>
        </w:r>
        <w:r w:rsidR="003C3EEE">
          <w:rPr>
            <w:noProof/>
            <w:webHidden/>
          </w:rPr>
          <w:t>6</w:t>
        </w:r>
        <w:r w:rsidR="003C3EEE">
          <w:rPr>
            <w:noProof/>
            <w:webHidden/>
          </w:rPr>
          <w:fldChar w:fldCharType="end"/>
        </w:r>
      </w:hyperlink>
    </w:p>
    <w:p w14:paraId="75A115BA"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093" w:history="1">
        <w:r w:rsidR="003C3EEE" w:rsidRPr="00AC56DB">
          <w:rPr>
            <w:rStyle w:val="Hyperlink"/>
            <w:noProof/>
          </w:rPr>
          <w:t>1.1</w:t>
        </w:r>
        <w:r w:rsidR="003C3EEE">
          <w:rPr>
            <w:rFonts w:asciiTheme="minorHAnsi" w:eastAsiaTheme="minorEastAsia" w:hAnsiTheme="minorHAnsi" w:cstheme="minorBidi"/>
            <w:noProof/>
            <w:sz w:val="22"/>
            <w:szCs w:val="22"/>
          </w:rPr>
          <w:tab/>
        </w:r>
        <w:r w:rsidR="003C3EEE" w:rsidRPr="00AC56DB">
          <w:rPr>
            <w:rStyle w:val="Hyperlink"/>
            <w:noProof/>
          </w:rPr>
          <w:t>Major modifications made to PnET algorithms</w:t>
        </w:r>
        <w:r w:rsidR="003C3EEE">
          <w:rPr>
            <w:noProof/>
            <w:webHidden/>
          </w:rPr>
          <w:tab/>
        </w:r>
        <w:r w:rsidR="003C3EEE">
          <w:rPr>
            <w:noProof/>
            <w:webHidden/>
          </w:rPr>
          <w:fldChar w:fldCharType="begin"/>
        </w:r>
        <w:r w:rsidR="003C3EEE">
          <w:rPr>
            <w:noProof/>
            <w:webHidden/>
          </w:rPr>
          <w:instrText xml:space="preserve"> PAGEREF _Toc25657093 \h </w:instrText>
        </w:r>
        <w:r w:rsidR="003C3EEE">
          <w:rPr>
            <w:noProof/>
            <w:webHidden/>
          </w:rPr>
        </w:r>
        <w:r w:rsidR="003C3EEE">
          <w:rPr>
            <w:noProof/>
            <w:webHidden/>
          </w:rPr>
          <w:fldChar w:fldCharType="separate"/>
        </w:r>
        <w:r w:rsidR="003C3EEE">
          <w:rPr>
            <w:noProof/>
            <w:webHidden/>
          </w:rPr>
          <w:t>6</w:t>
        </w:r>
        <w:r w:rsidR="003C3EEE">
          <w:rPr>
            <w:noProof/>
            <w:webHidden/>
          </w:rPr>
          <w:fldChar w:fldCharType="end"/>
        </w:r>
      </w:hyperlink>
    </w:p>
    <w:p w14:paraId="3FCB6B56"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094" w:history="1">
        <w:r w:rsidR="003C3EEE" w:rsidRPr="00AC56DB">
          <w:rPr>
            <w:rStyle w:val="Hyperlink"/>
            <w:noProof/>
          </w:rPr>
          <w:t>1.2</w:t>
        </w:r>
        <w:r w:rsidR="003C3EEE">
          <w:rPr>
            <w:rFonts w:asciiTheme="minorHAnsi" w:eastAsiaTheme="minorEastAsia" w:hAnsiTheme="minorHAnsi" w:cstheme="minorBidi"/>
            <w:noProof/>
            <w:sz w:val="22"/>
            <w:szCs w:val="22"/>
          </w:rPr>
          <w:tab/>
        </w:r>
        <w:r w:rsidR="003C3EEE" w:rsidRPr="00AC56DB">
          <w:rPr>
            <w:rStyle w:val="Hyperlink"/>
            <w:noProof/>
          </w:rPr>
          <w:t>Advantages and disadvantages of PnET-Succession compared to</w:t>
        </w:r>
        <w:r w:rsidR="003C3EEE" w:rsidRPr="00AC56DB">
          <w:rPr>
            <w:rStyle w:val="Hyperlink"/>
            <w:iCs/>
            <w:noProof/>
          </w:rPr>
          <w:t xml:space="preserve"> Biomass Succession</w:t>
        </w:r>
        <w:r w:rsidR="003C3EEE">
          <w:rPr>
            <w:noProof/>
            <w:webHidden/>
          </w:rPr>
          <w:tab/>
        </w:r>
        <w:r w:rsidR="003C3EEE">
          <w:rPr>
            <w:noProof/>
            <w:webHidden/>
          </w:rPr>
          <w:fldChar w:fldCharType="begin"/>
        </w:r>
        <w:r w:rsidR="003C3EEE">
          <w:rPr>
            <w:noProof/>
            <w:webHidden/>
          </w:rPr>
          <w:instrText xml:space="preserve"> PAGEREF _Toc25657094 \h </w:instrText>
        </w:r>
        <w:r w:rsidR="003C3EEE">
          <w:rPr>
            <w:noProof/>
            <w:webHidden/>
          </w:rPr>
        </w:r>
        <w:r w:rsidR="003C3EEE">
          <w:rPr>
            <w:noProof/>
            <w:webHidden/>
          </w:rPr>
          <w:fldChar w:fldCharType="separate"/>
        </w:r>
        <w:r w:rsidR="003C3EEE">
          <w:rPr>
            <w:noProof/>
            <w:webHidden/>
          </w:rPr>
          <w:t>6</w:t>
        </w:r>
        <w:r w:rsidR="003C3EEE">
          <w:rPr>
            <w:noProof/>
            <w:webHidden/>
          </w:rPr>
          <w:fldChar w:fldCharType="end"/>
        </w:r>
      </w:hyperlink>
    </w:p>
    <w:p w14:paraId="79E19DBA"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095" w:history="1">
        <w:r w:rsidR="003C3EEE" w:rsidRPr="00AC56DB">
          <w:rPr>
            <w:rStyle w:val="Hyperlink"/>
            <w:noProof/>
          </w:rPr>
          <w:t>1.3</w:t>
        </w:r>
        <w:r w:rsidR="003C3EEE">
          <w:rPr>
            <w:rFonts w:asciiTheme="minorHAnsi" w:eastAsiaTheme="minorEastAsia" w:hAnsiTheme="minorHAnsi" w:cstheme="minorBidi"/>
            <w:noProof/>
            <w:sz w:val="22"/>
            <w:szCs w:val="22"/>
          </w:rPr>
          <w:tab/>
        </w:r>
        <w:r w:rsidR="003C3EEE" w:rsidRPr="00AC56DB">
          <w:rPr>
            <w:rStyle w:val="Hyperlink"/>
            <w:noProof/>
          </w:rPr>
          <w:t>What’s new in Version 3.4</w:t>
        </w:r>
        <w:r w:rsidR="003C3EEE">
          <w:rPr>
            <w:noProof/>
            <w:webHidden/>
          </w:rPr>
          <w:tab/>
        </w:r>
        <w:r w:rsidR="003C3EEE">
          <w:rPr>
            <w:noProof/>
            <w:webHidden/>
          </w:rPr>
          <w:fldChar w:fldCharType="begin"/>
        </w:r>
        <w:r w:rsidR="003C3EEE">
          <w:rPr>
            <w:noProof/>
            <w:webHidden/>
          </w:rPr>
          <w:instrText xml:space="preserve"> PAGEREF _Toc25657095 \h </w:instrText>
        </w:r>
        <w:r w:rsidR="003C3EEE">
          <w:rPr>
            <w:noProof/>
            <w:webHidden/>
          </w:rPr>
        </w:r>
        <w:r w:rsidR="003C3EEE">
          <w:rPr>
            <w:noProof/>
            <w:webHidden/>
          </w:rPr>
          <w:fldChar w:fldCharType="separate"/>
        </w:r>
        <w:r w:rsidR="003C3EEE">
          <w:rPr>
            <w:noProof/>
            <w:webHidden/>
          </w:rPr>
          <w:t>7</w:t>
        </w:r>
        <w:r w:rsidR="003C3EEE">
          <w:rPr>
            <w:noProof/>
            <w:webHidden/>
          </w:rPr>
          <w:fldChar w:fldCharType="end"/>
        </w:r>
      </w:hyperlink>
    </w:p>
    <w:p w14:paraId="5F6CE074"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096" w:history="1">
        <w:r w:rsidR="003C3EEE" w:rsidRPr="00AC56DB">
          <w:rPr>
            <w:rStyle w:val="Hyperlink"/>
            <w:noProof/>
          </w:rPr>
          <w:t>1.3.1</w:t>
        </w:r>
        <w:r w:rsidR="003C3EEE">
          <w:rPr>
            <w:rFonts w:asciiTheme="minorHAnsi" w:eastAsiaTheme="minorEastAsia" w:hAnsiTheme="minorHAnsi" w:cstheme="minorBidi"/>
            <w:i w:val="0"/>
            <w:iCs w:val="0"/>
            <w:noProof/>
            <w:sz w:val="22"/>
            <w:szCs w:val="22"/>
          </w:rPr>
          <w:tab/>
        </w:r>
        <w:r w:rsidR="003C3EEE" w:rsidRPr="00AC56DB">
          <w:rPr>
            <w:rStyle w:val="Hyperlink"/>
            <w:noProof/>
          </w:rPr>
          <w:t>Added Features</w:t>
        </w:r>
        <w:r w:rsidR="003C3EEE">
          <w:rPr>
            <w:noProof/>
            <w:webHidden/>
          </w:rPr>
          <w:tab/>
        </w:r>
        <w:r w:rsidR="003C3EEE">
          <w:rPr>
            <w:noProof/>
            <w:webHidden/>
          </w:rPr>
          <w:fldChar w:fldCharType="begin"/>
        </w:r>
        <w:r w:rsidR="003C3EEE">
          <w:rPr>
            <w:noProof/>
            <w:webHidden/>
          </w:rPr>
          <w:instrText xml:space="preserve"> PAGEREF _Toc25657096 \h </w:instrText>
        </w:r>
        <w:r w:rsidR="003C3EEE">
          <w:rPr>
            <w:noProof/>
            <w:webHidden/>
          </w:rPr>
        </w:r>
        <w:r w:rsidR="003C3EEE">
          <w:rPr>
            <w:noProof/>
            <w:webHidden/>
          </w:rPr>
          <w:fldChar w:fldCharType="separate"/>
        </w:r>
        <w:r w:rsidR="003C3EEE">
          <w:rPr>
            <w:noProof/>
            <w:webHidden/>
          </w:rPr>
          <w:t>8</w:t>
        </w:r>
        <w:r w:rsidR="003C3EEE">
          <w:rPr>
            <w:noProof/>
            <w:webHidden/>
          </w:rPr>
          <w:fldChar w:fldCharType="end"/>
        </w:r>
      </w:hyperlink>
    </w:p>
    <w:p w14:paraId="6EEBB3F4"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097" w:history="1">
        <w:r w:rsidR="003C3EEE" w:rsidRPr="00AC56DB">
          <w:rPr>
            <w:rStyle w:val="Hyperlink"/>
            <w:noProof/>
          </w:rPr>
          <w:t>1.3.2</w:t>
        </w:r>
        <w:r w:rsidR="003C3EEE">
          <w:rPr>
            <w:rFonts w:asciiTheme="minorHAnsi" w:eastAsiaTheme="minorEastAsia" w:hAnsiTheme="minorHAnsi" w:cstheme="minorBidi"/>
            <w:i w:val="0"/>
            <w:iCs w:val="0"/>
            <w:noProof/>
            <w:sz w:val="22"/>
            <w:szCs w:val="22"/>
          </w:rPr>
          <w:tab/>
        </w:r>
        <w:r w:rsidR="003C3EEE" w:rsidRPr="00AC56DB">
          <w:rPr>
            <w:rStyle w:val="Hyperlink"/>
            <w:noProof/>
          </w:rPr>
          <w:t>Bug Fixes</w:t>
        </w:r>
        <w:r w:rsidR="003C3EEE">
          <w:rPr>
            <w:noProof/>
            <w:webHidden/>
          </w:rPr>
          <w:tab/>
        </w:r>
        <w:r w:rsidR="003C3EEE">
          <w:rPr>
            <w:noProof/>
            <w:webHidden/>
          </w:rPr>
          <w:fldChar w:fldCharType="begin"/>
        </w:r>
        <w:r w:rsidR="003C3EEE">
          <w:rPr>
            <w:noProof/>
            <w:webHidden/>
          </w:rPr>
          <w:instrText xml:space="preserve"> PAGEREF _Toc25657097 \h </w:instrText>
        </w:r>
        <w:r w:rsidR="003C3EEE">
          <w:rPr>
            <w:noProof/>
            <w:webHidden/>
          </w:rPr>
        </w:r>
        <w:r w:rsidR="003C3EEE">
          <w:rPr>
            <w:noProof/>
            <w:webHidden/>
          </w:rPr>
          <w:fldChar w:fldCharType="separate"/>
        </w:r>
        <w:r w:rsidR="003C3EEE">
          <w:rPr>
            <w:noProof/>
            <w:webHidden/>
          </w:rPr>
          <w:t>9</w:t>
        </w:r>
        <w:r w:rsidR="003C3EEE">
          <w:rPr>
            <w:noProof/>
            <w:webHidden/>
          </w:rPr>
          <w:fldChar w:fldCharType="end"/>
        </w:r>
      </w:hyperlink>
    </w:p>
    <w:p w14:paraId="63639478"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098" w:history="1">
        <w:r w:rsidR="003C3EEE" w:rsidRPr="00AC56DB">
          <w:rPr>
            <w:rStyle w:val="Hyperlink"/>
            <w:noProof/>
          </w:rPr>
          <w:t>1.4</w:t>
        </w:r>
        <w:r w:rsidR="003C3EEE">
          <w:rPr>
            <w:rFonts w:asciiTheme="minorHAnsi" w:eastAsiaTheme="minorEastAsia" w:hAnsiTheme="minorHAnsi" w:cstheme="minorBidi"/>
            <w:noProof/>
            <w:sz w:val="22"/>
            <w:szCs w:val="22"/>
          </w:rPr>
          <w:tab/>
        </w:r>
        <w:r w:rsidR="003C3EEE" w:rsidRPr="00AC56DB">
          <w:rPr>
            <w:rStyle w:val="Hyperlink"/>
            <w:noProof/>
          </w:rPr>
          <w:t>References</w:t>
        </w:r>
        <w:r w:rsidR="003C3EEE">
          <w:rPr>
            <w:noProof/>
            <w:webHidden/>
          </w:rPr>
          <w:tab/>
        </w:r>
        <w:r w:rsidR="003C3EEE">
          <w:rPr>
            <w:noProof/>
            <w:webHidden/>
          </w:rPr>
          <w:fldChar w:fldCharType="begin"/>
        </w:r>
        <w:r w:rsidR="003C3EEE">
          <w:rPr>
            <w:noProof/>
            <w:webHidden/>
          </w:rPr>
          <w:instrText xml:space="preserve"> PAGEREF _Toc25657098 \h </w:instrText>
        </w:r>
        <w:r w:rsidR="003C3EEE">
          <w:rPr>
            <w:noProof/>
            <w:webHidden/>
          </w:rPr>
        </w:r>
        <w:r w:rsidR="003C3EEE">
          <w:rPr>
            <w:noProof/>
            <w:webHidden/>
          </w:rPr>
          <w:fldChar w:fldCharType="separate"/>
        </w:r>
        <w:r w:rsidR="003C3EEE">
          <w:rPr>
            <w:noProof/>
            <w:webHidden/>
          </w:rPr>
          <w:t>9</w:t>
        </w:r>
        <w:r w:rsidR="003C3EEE">
          <w:rPr>
            <w:noProof/>
            <w:webHidden/>
          </w:rPr>
          <w:fldChar w:fldCharType="end"/>
        </w:r>
      </w:hyperlink>
    </w:p>
    <w:p w14:paraId="7E43B11B"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099" w:history="1">
        <w:r w:rsidR="003C3EEE" w:rsidRPr="00AC56DB">
          <w:rPr>
            <w:rStyle w:val="Hyperlink"/>
            <w:noProof/>
          </w:rPr>
          <w:t>1.5</w:t>
        </w:r>
        <w:r w:rsidR="003C3EEE">
          <w:rPr>
            <w:rFonts w:asciiTheme="minorHAnsi" w:eastAsiaTheme="minorEastAsia" w:hAnsiTheme="minorHAnsi" w:cstheme="minorBidi"/>
            <w:noProof/>
            <w:sz w:val="22"/>
            <w:szCs w:val="22"/>
          </w:rPr>
          <w:tab/>
        </w:r>
        <w:r w:rsidR="003C3EEE" w:rsidRPr="00AC56DB">
          <w:rPr>
            <w:rStyle w:val="Hyperlink"/>
            <w:noProof/>
          </w:rPr>
          <w:t>Acknowledgments</w:t>
        </w:r>
        <w:r w:rsidR="003C3EEE">
          <w:rPr>
            <w:noProof/>
            <w:webHidden/>
          </w:rPr>
          <w:tab/>
        </w:r>
        <w:r w:rsidR="003C3EEE">
          <w:rPr>
            <w:noProof/>
            <w:webHidden/>
          </w:rPr>
          <w:fldChar w:fldCharType="begin"/>
        </w:r>
        <w:r w:rsidR="003C3EEE">
          <w:rPr>
            <w:noProof/>
            <w:webHidden/>
          </w:rPr>
          <w:instrText xml:space="preserve"> PAGEREF _Toc25657099 \h </w:instrText>
        </w:r>
        <w:r w:rsidR="003C3EEE">
          <w:rPr>
            <w:noProof/>
            <w:webHidden/>
          </w:rPr>
        </w:r>
        <w:r w:rsidR="003C3EEE">
          <w:rPr>
            <w:noProof/>
            <w:webHidden/>
          </w:rPr>
          <w:fldChar w:fldCharType="separate"/>
        </w:r>
        <w:r w:rsidR="003C3EEE">
          <w:rPr>
            <w:noProof/>
            <w:webHidden/>
          </w:rPr>
          <w:t>10</w:t>
        </w:r>
        <w:r w:rsidR="003C3EEE">
          <w:rPr>
            <w:noProof/>
            <w:webHidden/>
          </w:rPr>
          <w:fldChar w:fldCharType="end"/>
        </w:r>
      </w:hyperlink>
    </w:p>
    <w:p w14:paraId="05EE6022"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00" w:history="1">
        <w:r w:rsidR="003C3EEE" w:rsidRPr="00AC56DB">
          <w:rPr>
            <w:rStyle w:val="Hyperlink"/>
            <w:noProof/>
          </w:rPr>
          <w:t>1.6</w:t>
        </w:r>
        <w:r w:rsidR="003C3EEE">
          <w:rPr>
            <w:rFonts w:asciiTheme="minorHAnsi" w:eastAsiaTheme="minorEastAsia" w:hAnsiTheme="minorHAnsi" w:cstheme="minorBidi"/>
            <w:noProof/>
            <w:sz w:val="22"/>
            <w:szCs w:val="22"/>
          </w:rPr>
          <w:tab/>
        </w:r>
        <w:r w:rsidR="003C3EEE" w:rsidRPr="00AC56DB">
          <w:rPr>
            <w:rStyle w:val="Hyperlink"/>
            <w:noProof/>
          </w:rPr>
          <w:t>Release History</w:t>
        </w:r>
        <w:r w:rsidR="003C3EEE">
          <w:rPr>
            <w:noProof/>
            <w:webHidden/>
          </w:rPr>
          <w:tab/>
        </w:r>
        <w:r w:rsidR="003C3EEE">
          <w:rPr>
            <w:noProof/>
            <w:webHidden/>
          </w:rPr>
          <w:fldChar w:fldCharType="begin"/>
        </w:r>
        <w:r w:rsidR="003C3EEE">
          <w:rPr>
            <w:noProof/>
            <w:webHidden/>
          </w:rPr>
          <w:instrText xml:space="preserve"> PAGEREF _Toc25657100 \h </w:instrText>
        </w:r>
        <w:r w:rsidR="003C3EEE">
          <w:rPr>
            <w:noProof/>
            <w:webHidden/>
          </w:rPr>
        </w:r>
        <w:r w:rsidR="003C3EEE">
          <w:rPr>
            <w:noProof/>
            <w:webHidden/>
          </w:rPr>
          <w:fldChar w:fldCharType="separate"/>
        </w:r>
        <w:r w:rsidR="003C3EEE">
          <w:rPr>
            <w:noProof/>
            <w:webHidden/>
          </w:rPr>
          <w:t>10</w:t>
        </w:r>
        <w:r w:rsidR="003C3EEE">
          <w:rPr>
            <w:noProof/>
            <w:webHidden/>
          </w:rPr>
          <w:fldChar w:fldCharType="end"/>
        </w:r>
      </w:hyperlink>
    </w:p>
    <w:p w14:paraId="24EAADA1"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01" w:history="1">
        <w:r w:rsidR="003C3EEE" w:rsidRPr="00AC56DB">
          <w:rPr>
            <w:rStyle w:val="Hyperlink"/>
            <w:noProof/>
          </w:rPr>
          <w:t>1.6.1</w:t>
        </w:r>
        <w:r w:rsidR="003C3EEE">
          <w:rPr>
            <w:rFonts w:asciiTheme="minorHAnsi" w:eastAsiaTheme="minorEastAsia" w:hAnsiTheme="minorHAnsi" w:cstheme="minorBidi"/>
            <w:i w:val="0"/>
            <w:iCs w:val="0"/>
            <w:noProof/>
            <w:sz w:val="22"/>
            <w:szCs w:val="22"/>
          </w:rPr>
          <w:tab/>
        </w:r>
        <w:r w:rsidR="003C3EEE" w:rsidRPr="00AC56DB">
          <w:rPr>
            <w:rStyle w:val="Hyperlink"/>
            <w:noProof/>
          </w:rPr>
          <w:t>Major Releases</w:t>
        </w:r>
        <w:r w:rsidR="003C3EEE">
          <w:rPr>
            <w:noProof/>
            <w:webHidden/>
          </w:rPr>
          <w:tab/>
        </w:r>
        <w:r w:rsidR="003C3EEE">
          <w:rPr>
            <w:noProof/>
            <w:webHidden/>
          </w:rPr>
          <w:fldChar w:fldCharType="begin"/>
        </w:r>
        <w:r w:rsidR="003C3EEE">
          <w:rPr>
            <w:noProof/>
            <w:webHidden/>
          </w:rPr>
          <w:instrText xml:space="preserve"> PAGEREF _Toc25657101 \h </w:instrText>
        </w:r>
        <w:r w:rsidR="003C3EEE">
          <w:rPr>
            <w:noProof/>
            <w:webHidden/>
          </w:rPr>
        </w:r>
        <w:r w:rsidR="003C3EEE">
          <w:rPr>
            <w:noProof/>
            <w:webHidden/>
          </w:rPr>
          <w:fldChar w:fldCharType="separate"/>
        </w:r>
        <w:r w:rsidR="003C3EEE">
          <w:rPr>
            <w:noProof/>
            <w:webHidden/>
          </w:rPr>
          <w:t>10</w:t>
        </w:r>
        <w:r w:rsidR="003C3EEE">
          <w:rPr>
            <w:noProof/>
            <w:webHidden/>
          </w:rPr>
          <w:fldChar w:fldCharType="end"/>
        </w:r>
      </w:hyperlink>
    </w:p>
    <w:p w14:paraId="5A13B295"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02" w:history="1">
        <w:r w:rsidR="003C3EEE" w:rsidRPr="00AC56DB">
          <w:rPr>
            <w:rStyle w:val="Hyperlink"/>
            <w:noProof/>
          </w:rPr>
          <w:t>1.6.2</w:t>
        </w:r>
        <w:r w:rsidR="003C3EEE">
          <w:rPr>
            <w:rFonts w:asciiTheme="minorHAnsi" w:eastAsiaTheme="minorEastAsia" w:hAnsiTheme="minorHAnsi" w:cstheme="minorBidi"/>
            <w:i w:val="0"/>
            <w:iCs w:val="0"/>
            <w:noProof/>
            <w:sz w:val="22"/>
            <w:szCs w:val="22"/>
          </w:rPr>
          <w:tab/>
        </w:r>
        <w:r w:rsidR="003C3EEE" w:rsidRPr="00AC56DB">
          <w:rPr>
            <w:rStyle w:val="Hyperlink"/>
            <w:noProof/>
          </w:rPr>
          <w:t>Minor Releases</w:t>
        </w:r>
        <w:r w:rsidR="003C3EEE">
          <w:rPr>
            <w:noProof/>
            <w:webHidden/>
          </w:rPr>
          <w:tab/>
        </w:r>
        <w:r w:rsidR="003C3EEE">
          <w:rPr>
            <w:noProof/>
            <w:webHidden/>
          </w:rPr>
          <w:fldChar w:fldCharType="begin"/>
        </w:r>
        <w:r w:rsidR="003C3EEE">
          <w:rPr>
            <w:noProof/>
            <w:webHidden/>
          </w:rPr>
          <w:instrText xml:space="preserve"> PAGEREF _Toc25657102 \h </w:instrText>
        </w:r>
        <w:r w:rsidR="003C3EEE">
          <w:rPr>
            <w:noProof/>
            <w:webHidden/>
          </w:rPr>
        </w:r>
        <w:r w:rsidR="003C3EEE">
          <w:rPr>
            <w:noProof/>
            <w:webHidden/>
          </w:rPr>
          <w:fldChar w:fldCharType="separate"/>
        </w:r>
        <w:r w:rsidR="003C3EEE">
          <w:rPr>
            <w:noProof/>
            <w:webHidden/>
          </w:rPr>
          <w:t>13</w:t>
        </w:r>
        <w:r w:rsidR="003C3EEE">
          <w:rPr>
            <w:noProof/>
            <w:webHidden/>
          </w:rPr>
          <w:fldChar w:fldCharType="end"/>
        </w:r>
      </w:hyperlink>
    </w:p>
    <w:p w14:paraId="40B6E7B4"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03" w:history="1">
        <w:r w:rsidR="003C3EEE" w:rsidRPr="00AC56DB">
          <w:rPr>
            <w:rStyle w:val="Hyperlink"/>
            <w:noProof/>
          </w:rPr>
          <w:t>2</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PnET-Succession</w:t>
        </w:r>
        <w:r w:rsidR="003C3EEE">
          <w:rPr>
            <w:noProof/>
            <w:webHidden/>
          </w:rPr>
          <w:tab/>
        </w:r>
        <w:r w:rsidR="003C3EEE">
          <w:rPr>
            <w:noProof/>
            <w:webHidden/>
          </w:rPr>
          <w:fldChar w:fldCharType="begin"/>
        </w:r>
        <w:r w:rsidR="003C3EEE">
          <w:rPr>
            <w:noProof/>
            <w:webHidden/>
          </w:rPr>
          <w:instrText xml:space="preserve"> PAGEREF _Toc25657103 \h </w:instrText>
        </w:r>
        <w:r w:rsidR="003C3EEE">
          <w:rPr>
            <w:noProof/>
            <w:webHidden/>
          </w:rPr>
        </w:r>
        <w:r w:rsidR="003C3EEE">
          <w:rPr>
            <w:noProof/>
            <w:webHidden/>
          </w:rPr>
          <w:fldChar w:fldCharType="separate"/>
        </w:r>
        <w:r w:rsidR="003C3EEE">
          <w:rPr>
            <w:noProof/>
            <w:webHidden/>
          </w:rPr>
          <w:t>15</w:t>
        </w:r>
        <w:r w:rsidR="003C3EEE">
          <w:rPr>
            <w:noProof/>
            <w:webHidden/>
          </w:rPr>
          <w:fldChar w:fldCharType="end"/>
        </w:r>
      </w:hyperlink>
    </w:p>
    <w:p w14:paraId="43E3BB9B"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04" w:history="1">
        <w:r w:rsidR="003C3EEE" w:rsidRPr="00AC56DB">
          <w:rPr>
            <w:rStyle w:val="Hyperlink"/>
            <w:noProof/>
          </w:rPr>
          <w:t>2.1</w:t>
        </w:r>
        <w:r w:rsidR="003C3EEE">
          <w:rPr>
            <w:rFonts w:asciiTheme="minorHAnsi" w:eastAsiaTheme="minorEastAsia" w:hAnsiTheme="minorHAnsi" w:cstheme="minorBidi"/>
            <w:noProof/>
            <w:sz w:val="22"/>
            <w:szCs w:val="22"/>
          </w:rPr>
          <w:tab/>
        </w:r>
        <w:r w:rsidR="003C3EEE" w:rsidRPr="00AC56DB">
          <w:rPr>
            <w:rStyle w:val="Hyperlink"/>
            <w:noProof/>
          </w:rPr>
          <w:t>Initializing Biomass</w:t>
        </w:r>
        <w:r w:rsidR="003C3EEE">
          <w:rPr>
            <w:noProof/>
            <w:webHidden/>
          </w:rPr>
          <w:tab/>
        </w:r>
        <w:r w:rsidR="003C3EEE">
          <w:rPr>
            <w:noProof/>
            <w:webHidden/>
          </w:rPr>
          <w:fldChar w:fldCharType="begin"/>
        </w:r>
        <w:r w:rsidR="003C3EEE">
          <w:rPr>
            <w:noProof/>
            <w:webHidden/>
          </w:rPr>
          <w:instrText xml:space="preserve"> PAGEREF _Toc25657104 \h </w:instrText>
        </w:r>
        <w:r w:rsidR="003C3EEE">
          <w:rPr>
            <w:noProof/>
            <w:webHidden/>
          </w:rPr>
        </w:r>
        <w:r w:rsidR="003C3EEE">
          <w:rPr>
            <w:noProof/>
            <w:webHidden/>
          </w:rPr>
          <w:fldChar w:fldCharType="separate"/>
        </w:r>
        <w:r w:rsidR="003C3EEE">
          <w:rPr>
            <w:noProof/>
            <w:webHidden/>
          </w:rPr>
          <w:t>15</w:t>
        </w:r>
        <w:r w:rsidR="003C3EEE">
          <w:rPr>
            <w:noProof/>
            <w:webHidden/>
          </w:rPr>
          <w:fldChar w:fldCharType="end"/>
        </w:r>
      </w:hyperlink>
    </w:p>
    <w:p w14:paraId="12A113A3"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05" w:history="1">
        <w:r w:rsidR="003C3EEE" w:rsidRPr="00AC56DB">
          <w:rPr>
            <w:rStyle w:val="Hyperlink"/>
            <w:noProof/>
          </w:rPr>
          <w:t>2.2</w:t>
        </w:r>
        <w:r w:rsidR="003C3EEE">
          <w:rPr>
            <w:rFonts w:asciiTheme="minorHAnsi" w:eastAsiaTheme="minorEastAsia" w:hAnsiTheme="minorHAnsi" w:cstheme="minorBidi"/>
            <w:noProof/>
            <w:sz w:val="22"/>
            <w:szCs w:val="22"/>
          </w:rPr>
          <w:tab/>
        </w:r>
        <w:r w:rsidR="003C3EEE" w:rsidRPr="00AC56DB">
          <w:rPr>
            <w:rStyle w:val="Hyperlink"/>
            <w:noProof/>
          </w:rPr>
          <w:t>LAI Shade Calculation</w:t>
        </w:r>
        <w:r w:rsidR="003C3EEE">
          <w:rPr>
            <w:noProof/>
            <w:webHidden/>
          </w:rPr>
          <w:tab/>
        </w:r>
        <w:r w:rsidR="003C3EEE">
          <w:rPr>
            <w:noProof/>
            <w:webHidden/>
          </w:rPr>
          <w:fldChar w:fldCharType="begin"/>
        </w:r>
        <w:r w:rsidR="003C3EEE">
          <w:rPr>
            <w:noProof/>
            <w:webHidden/>
          </w:rPr>
          <w:instrText xml:space="preserve"> PAGEREF _Toc25657105 \h </w:instrText>
        </w:r>
        <w:r w:rsidR="003C3EEE">
          <w:rPr>
            <w:noProof/>
            <w:webHidden/>
          </w:rPr>
        </w:r>
        <w:r w:rsidR="003C3EEE">
          <w:rPr>
            <w:noProof/>
            <w:webHidden/>
          </w:rPr>
          <w:fldChar w:fldCharType="separate"/>
        </w:r>
        <w:r w:rsidR="003C3EEE">
          <w:rPr>
            <w:noProof/>
            <w:webHidden/>
          </w:rPr>
          <w:t>16</w:t>
        </w:r>
        <w:r w:rsidR="003C3EEE">
          <w:rPr>
            <w:noProof/>
            <w:webHidden/>
          </w:rPr>
          <w:fldChar w:fldCharType="end"/>
        </w:r>
      </w:hyperlink>
    </w:p>
    <w:p w14:paraId="487AFE06"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06" w:history="1">
        <w:r w:rsidR="003C3EEE" w:rsidRPr="00AC56DB">
          <w:rPr>
            <w:rStyle w:val="Hyperlink"/>
            <w:noProof/>
          </w:rPr>
          <w:t>2.3</w:t>
        </w:r>
        <w:r w:rsidR="003C3EEE">
          <w:rPr>
            <w:rFonts w:asciiTheme="minorHAnsi" w:eastAsiaTheme="minorEastAsia" w:hAnsiTheme="minorHAnsi" w:cstheme="minorBidi"/>
            <w:noProof/>
            <w:sz w:val="22"/>
            <w:szCs w:val="22"/>
          </w:rPr>
          <w:tab/>
        </w:r>
        <w:r w:rsidR="003C3EEE" w:rsidRPr="00AC56DB">
          <w:rPr>
            <w:rStyle w:val="Hyperlink"/>
            <w:noProof/>
          </w:rPr>
          <w:t>Cohort Reproduction and Establishment</w:t>
        </w:r>
        <w:r w:rsidR="003C3EEE">
          <w:rPr>
            <w:noProof/>
            <w:webHidden/>
          </w:rPr>
          <w:tab/>
        </w:r>
        <w:r w:rsidR="003C3EEE">
          <w:rPr>
            <w:noProof/>
            <w:webHidden/>
          </w:rPr>
          <w:fldChar w:fldCharType="begin"/>
        </w:r>
        <w:r w:rsidR="003C3EEE">
          <w:rPr>
            <w:noProof/>
            <w:webHidden/>
          </w:rPr>
          <w:instrText xml:space="preserve"> PAGEREF _Toc25657106 \h </w:instrText>
        </w:r>
        <w:r w:rsidR="003C3EEE">
          <w:rPr>
            <w:noProof/>
            <w:webHidden/>
          </w:rPr>
        </w:r>
        <w:r w:rsidR="003C3EEE">
          <w:rPr>
            <w:noProof/>
            <w:webHidden/>
          </w:rPr>
          <w:fldChar w:fldCharType="separate"/>
        </w:r>
        <w:r w:rsidR="003C3EEE">
          <w:rPr>
            <w:noProof/>
            <w:webHidden/>
          </w:rPr>
          <w:t>16</w:t>
        </w:r>
        <w:r w:rsidR="003C3EEE">
          <w:rPr>
            <w:noProof/>
            <w:webHidden/>
          </w:rPr>
          <w:fldChar w:fldCharType="end"/>
        </w:r>
      </w:hyperlink>
    </w:p>
    <w:p w14:paraId="317013A8"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07" w:history="1">
        <w:r w:rsidR="003C3EEE" w:rsidRPr="00AC56DB">
          <w:rPr>
            <w:rStyle w:val="Hyperlink"/>
            <w:noProof/>
          </w:rPr>
          <w:t>2.4</w:t>
        </w:r>
        <w:r w:rsidR="003C3EEE">
          <w:rPr>
            <w:rFonts w:asciiTheme="minorHAnsi" w:eastAsiaTheme="minorEastAsia" w:hAnsiTheme="minorHAnsi" w:cstheme="minorBidi"/>
            <w:noProof/>
            <w:sz w:val="22"/>
            <w:szCs w:val="22"/>
          </w:rPr>
          <w:tab/>
        </w:r>
        <w:r w:rsidR="003C3EEE" w:rsidRPr="00AC56DB">
          <w:rPr>
            <w:rStyle w:val="Hyperlink"/>
            <w:noProof/>
          </w:rPr>
          <w:t>Cohort Competition</w:t>
        </w:r>
        <w:r w:rsidR="003C3EEE">
          <w:rPr>
            <w:noProof/>
            <w:webHidden/>
          </w:rPr>
          <w:tab/>
        </w:r>
        <w:r w:rsidR="003C3EEE">
          <w:rPr>
            <w:noProof/>
            <w:webHidden/>
          </w:rPr>
          <w:fldChar w:fldCharType="begin"/>
        </w:r>
        <w:r w:rsidR="003C3EEE">
          <w:rPr>
            <w:noProof/>
            <w:webHidden/>
          </w:rPr>
          <w:instrText xml:space="preserve"> PAGEREF _Toc25657107 \h </w:instrText>
        </w:r>
        <w:r w:rsidR="003C3EEE">
          <w:rPr>
            <w:noProof/>
            <w:webHidden/>
          </w:rPr>
        </w:r>
        <w:r w:rsidR="003C3EEE">
          <w:rPr>
            <w:noProof/>
            <w:webHidden/>
          </w:rPr>
          <w:fldChar w:fldCharType="separate"/>
        </w:r>
        <w:r w:rsidR="003C3EEE">
          <w:rPr>
            <w:noProof/>
            <w:webHidden/>
          </w:rPr>
          <w:t>16</w:t>
        </w:r>
        <w:r w:rsidR="003C3EEE">
          <w:rPr>
            <w:noProof/>
            <w:webHidden/>
          </w:rPr>
          <w:fldChar w:fldCharType="end"/>
        </w:r>
      </w:hyperlink>
    </w:p>
    <w:p w14:paraId="33AEE7F4"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08" w:history="1">
        <w:r w:rsidR="003C3EEE" w:rsidRPr="00AC56DB">
          <w:rPr>
            <w:rStyle w:val="Hyperlink"/>
            <w:noProof/>
          </w:rPr>
          <w:t>2.4.1</w:t>
        </w:r>
        <w:r w:rsidR="003C3EEE">
          <w:rPr>
            <w:rFonts w:asciiTheme="minorHAnsi" w:eastAsiaTheme="minorEastAsia" w:hAnsiTheme="minorHAnsi" w:cstheme="minorBidi"/>
            <w:i w:val="0"/>
            <w:iCs w:val="0"/>
            <w:noProof/>
            <w:sz w:val="22"/>
            <w:szCs w:val="22"/>
          </w:rPr>
          <w:tab/>
        </w:r>
        <w:r w:rsidR="003C3EEE" w:rsidRPr="00AC56DB">
          <w:rPr>
            <w:rStyle w:val="Hyperlink"/>
            <w:noProof/>
          </w:rPr>
          <w:t>Light</w:t>
        </w:r>
        <w:r w:rsidR="003C3EEE">
          <w:rPr>
            <w:noProof/>
            <w:webHidden/>
          </w:rPr>
          <w:tab/>
        </w:r>
        <w:r w:rsidR="003C3EEE">
          <w:rPr>
            <w:noProof/>
            <w:webHidden/>
          </w:rPr>
          <w:fldChar w:fldCharType="begin"/>
        </w:r>
        <w:r w:rsidR="003C3EEE">
          <w:rPr>
            <w:noProof/>
            <w:webHidden/>
          </w:rPr>
          <w:instrText xml:space="preserve"> PAGEREF _Toc25657108 \h </w:instrText>
        </w:r>
        <w:r w:rsidR="003C3EEE">
          <w:rPr>
            <w:noProof/>
            <w:webHidden/>
          </w:rPr>
        </w:r>
        <w:r w:rsidR="003C3EEE">
          <w:rPr>
            <w:noProof/>
            <w:webHidden/>
          </w:rPr>
          <w:fldChar w:fldCharType="separate"/>
        </w:r>
        <w:r w:rsidR="003C3EEE">
          <w:rPr>
            <w:noProof/>
            <w:webHidden/>
          </w:rPr>
          <w:t>16</w:t>
        </w:r>
        <w:r w:rsidR="003C3EEE">
          <w:rPr>
            <w:noProof/>
            <w:webHidden/>
          </w:rPr>
          <w:fldChar w:fldCharType="end"/>
        </w:r>
      </w:hyperlink>
    </w:p>
    <w:p w14:paraId="58053FE6"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09" w:history="1">
        <w:r w:rsidR="003C3EEE" w:rsidRPr="00AC56DB">
          <w:rPr>
            <w:rStyle w:val="Hyperlink"/>
            <w:noProof/>
          </w:rPr>
          <w:t>2.4.2</w:t>
        </w:r>
        <w:r w:rsidR="003C3EEE">
          <w:rPr>
            <w:rFonts w:asciiTheme="minorHAnsi" w:eastAsiaTheme="minorEastAsia" w:hAnsiTheme="minorHAnsi" w:cstheme="minorBidi"/>
            <w:i w:val="0"/>
            <w:iCs w:val="0"/>
            <w:noProof/>
            <w:sz w:val="22"/>
            <w:szCs w:val="22"/>
          </w:rPr>
          <w:tab/>
        </w:r>
        <w:r w:rsidR="003C3EEE" w:rsidRPr="00AC56DB">
          <w:rPr>
            <w:rStyle w:val="Hyperlink"/>
            <w:noProof/>
          </w:rPr>
          <w:t>Water</w:t>
        </w:r>
        <w:r w:rsidR="003C3EEE">
          <w:rPr>
            <w:noProof/>
            <w:webHidden/>
          </w:rPr>
          <w:tab/>
        </w:r>
        <w:r w:rsidR="003C3EEE">
          <w:rPr>
            <w:noProof/>
            <w:webHidden/>
          </w:rPr>
          <w:fldChar w:fldCharType="begin"/>
        </w:r>
        <w:r w:rsidR="003C3EEE">
          <w:rPr>
            <w:noProof/>
            <w:webHidden/>
          </w:rPr>
          <w:instrText xml:space="preserve"> PAGEREF _Toc25657109 \h </w:instrText>
        </w:r>
        <w:r w:rsidR="003C3EEE">
          <w:rPr>
            <w:noProof/>
            <w:webHidden/>
          </w:rPr>
        </w:r>
        <w:r w:rsidR="003C3EEE">
          <w:rPr>
            <w:noProof/>
            <w:webHidden/>
          </w:rPr>
          <w:fldChar w:fldCharType="separate"/>
        </w:r>
        <w:r w:rsidR="003C3EEE">
          <w:rPr>
            <w:noProof/>
            <w:webHidden/>
          </w:rPr>
          <w:t>18</w:t>
        </w:r>
        <w:r w:rsidR="003C3EEE">
          <w:rPr>
            <w:noProof/>
            <w:webHidden/>
          </w:rPr>
          <w:fldChar w:fldCharType="end"/>
        </w:r>
      </w:hyperlink>
    </w:p>
    <w:p w14:paraId="5C71469A"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10" w:history="1">
        <w:r w:rsidR="003C3EEE" w:rsidRPr="00AC56DB">
          <w:rPr>
            <w:rStyle w:val="Hyperlink"/>
            <w:noProof/>
          </w:rPr>
          <w:t>2.4.3</w:t>
        </w:r>
        <w:r w:rsidR="003C3EEE">
          <w:rPr>
            <w:rFonts w:asciiTheme="minorHAnsi" w:eastAsiaTheme="minorEastAsia" w:hAnsiTheme="minorHAnsi" w:cstheme="minorBidi"/>
            <w:i w:val="0"/>
            <w:iCs w:val="0"/>
            <w:noProof/>
            <w:sz w:val="22"/>
            <w:szCs w:val="22"/>
          </w:rPr>
          <w:tab/>
        </w:r>
        <w:r w:rsidR="003C3EEE" w:rsidRPr="00AC56DB">
          <w:rPr>
            <w:rStyle w:val="Hyperlink"/>
            <w:noProof/>
          </w:rPr>
          <w:t>Other factors</w:t>
        </w:r>
        <w:r w:rsidR="003C3EEE">
          <w:rPr>
            <w:noProof/>
            <w:webHidden/>
          </w:rPr>
          <w:tab/>
        </w:r>
        <w:r w:rsidR="003C3EEE">
          <w:rPr>
            <w:noProof/>
            <w:webHidden/>
          </w:rPr>
          <w:fldChar w:fldCharType="begin"/>
        </w:r>
        <w:r w:rsidR="003C3EEE">
          <w:rPr>
            <w:noProof/>
            <w:webHidden/>
          </w:rPr>
          <w:instrText xml:space="preserve"> PAGEREF _Toc25657110 \h </w:instrText>
        </w:r>
        <w:r w:rsidR="003C3EEE">
          <w:rPr>
            <w:noProof/>
            <w:webHidden/>
          </w:rPr>
        </w:r>
        <w:r w:rsidR="003C3EEE">
          <w:rPr>
            <w:noProof/>
            <w:webHidden/>
          </w:rPr>
          <w:fldChar w:fldCharType="separate"/>
        </w:r>
        <w:r w:rsidR="003C3EEE">
          <w:rPr>
            <w:noProof/>
            <w:webHidden/>
          </w:rPr>
          <w:t>22</w:t>
        </w:r>
        <w:r w:rsidR="003C3EEE">
          <w:rPr>
            <w:noProof/>
            <w:webHidden/>
          </w:rPr>
          <w:fldChar w:fldCharType="end"/>
        </w:r>
      </w:hyperlink>
    </w:p>
    <w:p w14:paraId="00AE58F1"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11" w:history="1">
        <w:r w:rsidR="003C3EEE" w:rsidRPr="00AC56DB">
          <w:rPr>
            <w:rStyle w:val="Hyperlink"/>
            <w:noProof/>
          </w:rPr>
          <w:t>2.5</w:t>
        </w:r>
        <w:r w:rsidR="003C3EEE">
          <w:rPr>
            <w:rFonts w:asciiTheme="minorHAnsi" w:eastAsiaTheme="minorEastAsia" w:hAnsiTheme="minorHAnsi" w:cstheme="minorBidi"/>
            <w:noProof/>
            <w:sz w:val="22"/>
            <w:szCs w:val="22"/>
          </w:rPr>
          <w:tab/>
        </w:r>
        <w:r w:rsidR="003C3EEE" w:rsidRPr="00AC56DB">
          <w:rPr>
            <w:rStyle w:val="Hyperlink"/>
            <w:noProof/>
          </w:rPr>
          <w:t>Cohort Growth and Ageing</w:t>
        </w:r>
        <w:r w:rsidR="003C3EEE">
          <w:rPr>
            <w:noProof/>
            <w:webHidden/>
          </w:rPr>
          <w:tab/>
        </w:r>
        <w:r w:rsidR="003C3EEE">
          <w:rPr>
            <w:noProof/>
            <w:webHidden/>
          </w:rPr>
          <w:fldChar w:fldCharType="begin"/>
        </w:r>
        <w:r w:rsidR="003C3EEE">
          <w:rPr>
            <w:noProof/>
            <w:webHidden/>
          </w:rPr>
          <w:instrText xml:space="preserve"> PAGEREF _Toc25657111 \h </w:instrText>
        </w:r>
        <w:r w:rsidR="003C3EEE">
          <w:rPr>
            <w:noProof/>
            <w:webHidden/>
          </w:rPr>
        </w:r>
        <w:r w:rsidR="003C3EEE">
          <w:rPr>
            <w:noProof/>
            <w:webHidden/>
          </w:rPr>
          <w:fldChar w:fldCharType="separate"/>
        </w:r>
        <w:r w:rsidR="003C3EEE">
          <w:rPr>
            <w:noProof/>
            <w:webHidden/>
          </w:rPr>
          <w:t>23</w:t>
        </w:r>
        <w:r w:rsidR="003C3EEE">
          <w:rPr>
            <w:noProof/>
            <w:webHidden/>
          </w:rPr>
          <w:fldChar w:fldCharType="end"/>
        </w:r>
      </w:hyperlink>
    </w:p>
    <w:p w14:paraId="3B96C49B"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12" w:history="1">
        <w:r w:rsidR="003C3EEE" w:rsidRPr="00AC56DB">
          <w:rPr>
            <w:rStyle w:val="Hyperlink"/>
            <w:noProof/>
          </w:rPr>
          <w:t>2.6</w:t>
        </w:r>
        <w:r w:rsidR="003C3EEE">
          <w:rPr>
            <w:rFonts w:asciiTheme="minorHAnsi" w:eastAsiaTheme="minorEastAsia" w:hAnsiTheme="minorHAnsi" w:cstheme="minorBidi"/>
            <w:noProof/>
            <w:sz w:val="22"/>
            <w:szCs w:val="22"/>
          </w:rPr>
          <w:tab/>
        </w:r>
        <w:r w:rsidR="003C3EEE" w:rsidRPr="00AC56DB">
          <w:rPr>
            <w:rStyle w:val="Hyperlink"/>
            <w:noProof/>
          </w:rPr>
          <w:t>Cohort Senescence and Mortality</w:t>
        </w:r>
        <w:r w:rsidR="003C3EEE">
          <w:rPr>
            <w:noProof/>
            <w:webHidden/>
          </w:rPr>
          <w:tab/>
        </w:r>
        <w:r w:rsidR="003C3EEE">
          <w:rPr>
            <w:noProof/>
            <w:webHidden/>
          </w:rPr>
          <w:fldChar w:fldCharType="begin"/>
        </w:r>
        <w:r w:rsidR="003C3EEE">
          <w:rPr>
            <w:noProof/>
            <w:webHidden/>
          </w:rPr>
          <w:instrText xml:space="preserve"> PAGEREF _Toc25657112 \h </w:instrText>
        </w:r>
        <w:r w:rsidR="003C3EEE">
          <w:rPr>
            <w:noProof/>
            <w:webHidden/>
          </w:rPr>
        </w:r>
        <w:r w:rsidR="003C3EEE">
          <w:rPr>
            <w:noProof/>
            <w:webHidden/>
          </w:rPr>
          <w:fldChar w:fldCharType="separate"/>
        </w:r>
        <w:r w:rsidR="003C3EEE">
          <w:rPr>
            <w:noProof/>
            <w:webHidden/>
          </w:rPr>
          <w:t>24</w:t>
        </w:r>
        <w:r w:rsidR="003C3EEE">
          <w:rPr>
            <w:noProof/>
            <w:webHidden/>
          </w:rPr>
          <w:fldChar w:fldCharType="end"/>
        </w:r>
      </w:hyperlink>
    </w:p>
    <w:p w14:paraId="22014AD9"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13" w:history="1">
        <w:r w:rsidR="003C3EEE" w:rsidRPr="00AC56DB">
          <w:rPr>
            <w:rStyle w:val="Hyperlink"/>
            <w:noProof/>
          </w:rPr>
          <w:t>2.7</w:t>
        </w:r>
        <w:r w:rsidR="003C3EEE">
          <w:rPr>
            <w:rFonts w:asciiTheme="minorHAnsi" w:eastAsiaTheme="minorEastAsia" w:hAnsiTheme="minorHAnsi" w:cstheme="minorBidi"/>
            <w:noProof/>
            <w:sz w:val="22"/>
            <w:szCs w:val="22"/>
          </w:rPr>
          <w:tab/>
        </w:r>
        <w:r w:rsidR="003C3EEE" w:rsidRPr="00AC56DB">
          <w:rPr>
            <w:rStyle w:val="Hyperlink"/>
            <w:noProof/>
          </w:rPr>
          <w:t>Dead Biomass Decay</w:t>
        </w:r>
        <w:r w:rsidR="003C3EEE">
          <w:rPr>
            <w:noProof/>
            <w:webHidden/>
          </w:rPr>
          <w:tab/>
        </w:r>
        <w:r w:rsidR="003C3EEE">
          <w:rPr>
            <w:noProof/>
            <w:webHidden/>
          </w:rPr>
          <w:fldChar w:fldCharType="begin"/>
        </w:r>
        <w:r w:rsidR="003C3EEE">
          <w:rPr>
            <w:noProof/>
            <w:webHidden/>
          </w:rPr>
          <w:instrText xml:space="preserve"> PAGEREF _Toc25657113 \h </w:instrText>
        </w:r>
        <w:r w:rsidR="003C3EEE">
          <w:rPr>
            <w:noProof/>
            <w:webHidden/>
          </w:rPr>
        </w:r>
        <w:r w:rsidR="003C3EEE">
          <w:rPr>
            <w:noProof/>
            <w:webHidden/>
          </w:rPr>
          <w:fldChar w:fldCharType="separate"/>
        </w:r>
        <w:r w:rsidR="003C3EEE">
          <w:rPr>
            <w:noProof/>
            <w:webHidden/>
          </w:rPr>
          <w:t>24</w:t>
        </w:r>
        <w:r w:rsidR="003C3EEE">
          <w:rPr>
            <w:noProof/>
            <w:webHidden/>
          </w:rPr>
          <w:fldChar w:fldCharType="end"/>
        </w:r>
      </w:hyperlink>
    </w:p>
    <w:p w14:paraId="26A13249"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14" w:history="1">
        <w:r w:rsidR="003C3EEE" w:rsidRPr="00AC56DB">
          <w:rPr>
            <w:rStyle w:val="Hyperlink"/>
            <w:noProof/>
          </w:rPr>
          <w:t>2.8</w:t>
        </w:r>
        <w:r w:rsidR="003C3EEE">
          <w:rPr>
            <w:rFonts w:asciiTheme="minorHAnsi" w:eastAsiaTheme="minorEastAsia" w:hAnsiTheme="minorHAnsi" w:cstheme="minorBidi"/>
            <w:noProof/>
            <w:sz w:val="22"/>
            <w:szCs w:val="22"/>
          </w:rPr>
          <w:tab/>
        </w:r>
        <w:r w:rsidR="003C3EEE" w:rsidRPr="00AC56DB">
          <w:rPr>
            <w:rStyle w:val="Hyperlink"/>
            <w:noProof/>
          </w:rPr>
          <w:t>References</w:t>
        </w:r>
        <w:r w:rsidR="003C3EEE">
          <w:rPr>
            <w:noProof/>
            <w:webHidden/>
          </w:rPr>
          <w:tab/>
        </w:r>
        <w:r w:rsidR="003C3EEE">
          <w:rPr>
            <w:noProof/>
            <w:webHidden/>
          </w:rPr>
          <w:fldChar w:fldCharType="begin"/>
        </w:r>
        <w:r w:rsidR="003C3EEE">
          <w:rPr>
            <w:noProof/>
            <w:webHidden/>
          </w:rPr>
          <w:instrText xml:space="preserve"> PAGEREF _Toc25657114 \h </w:instrText>
        </w:r>
        <w:r w:rsidR="003C3EEE">
          <w:rPr>
            <w:noProof/>
            <w:webHidden/>
          </w:rPr>
        </w:r>
        <w:r w:rsidR="003C3EEE">
          <w:rPr>
            <w:noProof/>
            <w:webHidden/>
          </w:rPr>
          <w:fldChar w:fldCharType="separate"/>
        </w:r>
        <w:r w:rsidR="003C3EEE">
          <w:rPr>
            <w:noProof/>
            <w:webHidden/>
          </w:rPr>
          <w:t>24</w:t>
        </w:r>
        <w:r w:rsidR="003C3EEE">
          <w:rPr>
            <w:noProof/>
            <w:webHidden/>
          </w:rPr>
          <w:fldChar w:fldCharType="end"/>
        </w:r>
      </w:hyperlink>
    </w:p>
    <w:p w14:paraId="1112F0FD"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15" w:history="1">
        <w:r w:rsidR="003C3EEE" w:rsidRPr="00AC56DB">
          <w:rPr>
            <w:rStyle w:val="Hyperlink"/>
            <w:noProof/>
          </w:rPr>
          <w:t>3</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PnET-Succession</w:t>
        </w:r>
        <w:r w:rsidR="003C3EEE">
          <w:rPr>
            <w:noProof/>
            <w:webHidden/>
          </w:rPr>
          <w:tab/>
        </w:r>
        <w:r w:rsidR="003C3EEE">
          <w:rPr>
            <w:noProof/>
            <w:webHidden/>
          </w:rPr>
          <w:fldChar w:fldCharType="begin"/>
        </w:r>
        <w:r w:rsidR="003C3EEE">
          <w:rPr>
            <w:noProof/>
            <w:webHidden/>
          </w:rPr>
          <w:instrText xml:space="preserve"> PAGEREF _Toc25657115 \h </w:instrText>
        </w:r>
        <w:r w:rsidR="003C3EEE">
          <w:rPr>
            <w:noProof/>
            <w:webHidden/>
          </w:rPr>
        </w:r>
        <w:r w:rsidR="003C3EEE">
          <w:rPr>
            <w:noProof/>
            <w:webHidden/>
          </w:rPr>
          <w:fldChar w:fldCharType="separate"/>
        </w:r>
        <w:r w:rsidR="003C3EEE">
          <w:rPr>
            <w:noProof/>
            <w:webHidden/>
          </w:rPr>
          <w:t>26</w:t>
        </w:r>
        <w:r w:rsidR="003C3EEE">
          <w:rPr>
            <w:noProof/>
            <w:webHidden/>
          </w:rPr>
          <w:fldChar w:fldCharType="end"/>
        </w:r>
      </w:hyperlink>
    </w:p>
    <w:p w14:paraId="1EB3E4EA"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16" w:history="1">
        <w:r w:rsidR="003C3EEE" w:rsidRPr="00AC56DB">
          <w:rPr>
            <w:rStyle w:val="Hyperlink"/>
            <w:noProof/>
          </w:rPr>
          <w:t>3.1</w:t>
        </w:r>
        <w:r w:rsidR="003C3EEE">
          <w:rPr>
            <w:rFonts w:asciiTheme="minorHAnsi" w:eastAsiaTheme="minorEastAsia" w:hAnsiTheme="minorHAnsi" w:cstheme="minorBidi"/>
            <w:noProof/>
            <w:sz w:val="22"/>
            <w:szCs w:val="22"/>
          </w:rPr>
          <w:tab/>
        </w:r>
        <w:r w:rsidR="003C3EEE" w:rsidRPr="00AC56DB">
          <w:rPr>
            <w:rStyle w:val="Hyperlink"/>
            <w:noProof/>
          </w:rPr>
          <w:t>Example PnET-Succession input file</w:t>
        </w:r>
        <w:r w:rsidR="003C3EEE">
          <w:rPr>
            <w:noProof/>
            <w:webHidden/>
          </w:rPr>
          <w:tab/>
        </w:r>
        <w:r w:rsidR="003C3EEE">
          <w:rPr>
            <w:noProof/>
            <w:webHidden/>
          </w:rPr>
          <w:fldChar w:fldCharType="begin"/>
        </w:r>
        <w:r w:rsidR="003C3EEE">
          <w:rPr>
            <w:noProof/>
            <w:webHidden/>
          </w:rPr>
          <w:instrText xml:space="preserve"> PAGEREF _Toc25657116 \h </w:instrText>
        </w:r>
        <w:r w:rsidR="003C3EEE">
          <w:rPr>
            <w:noProof/>
            <w:webHidden/>
          </w:rPr>
        </w:r>
        <w:r w:rsidR="003C3EEE">
          <w:rPr>
            <w:noProof/>
            <w:webHidden/>
          </w:rPr>
          <w:fldChar w:fldCharType="separate"/>
        </w:r>
        <w:r w:rsidR="003C3EEE">
          <w:rPr>
            <w:noProof/>
            <w:webHidden/>
          </w:rPr>
          <w:t>26</w:t>
        </w:r>
        <w:r w:rsidR="003C3EEE">
          <w:rPr>
            <w:noProof/>
            <w:webHidden/>
          </w:rPr>
          <w:fldChar w:fldCharType="end"/>
        </w:r>
      </w:hyperlink>
    </w:p>
    <w:p w14:paraId="7661B806"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17" w:history="1">
        <w:r w:rsidR="003C3EEE" w:rsidRPr="00AC56DB">
          <w:rPr>
            <w:rStyle w:val="Hyperlink"/>
            <w:noProof/>
          </w:rPr>
          <w:t>3.2</w:t>
        </w:r>
        <w:r w:rsidR="003C3EEE">
          <w:rPr>
            <w:rFonts w:asciiTheme="minorHAnsi" w:eastAsiaTheme="minorEastAsia" w:hAnsiTheme="minorHAnsi" w:cstheme="minorBidi"/>
            <w:noProof/>
            <w:sz w:val="22"/>
            <w:szCs w:val="22"/>
          </w:rPr>
          <w:tab/>
        </w:r>
        <w:r w:rsidR="003C3EEE" w:rsidRPr="00AC56DB">
          <w:rPr>
            <w:rStyle w:val="Hyperlink"/>
            <w:noProof/>
          </w:rPr>
          <w:t>LandisData</w:t>
        </w:r>
        <w:r w:rsidR="003C3EEE">
          <w:rPr>
            <w:noProof/>
            <w:webHidden/>
          </w:rPr>
          <w:tab/>
        </w:r>
        <w:r w:rsidR="003C3EEE">
          <w:rPr>
            <w:noProof/>
            <w:webHidden/>
          </w:rPr>
          <w:fldChar w:fldCharType="begin"/>
        </w:r>
        <w:r w:rsidR="003C3EEE">
          <w:rPr>
            <w:noProof/>
            <w:webHidden/>
          </w:rPr>
          <w:instrText xml:space="preserve"> PAGEREF _Toc25657117 \h </w:instrText>
        </w:r>
        <w:r w:rsidR="003C3EEE">
          <w:rPr>
            <w:noProof/>
            <w:webHidden/>
          </w:rPr>
        </w:r>
        <w:r w:rsidR="003C3EEE">
          <w:rPr>
            <w:noProof/>
            <w:webHidden/>
          </w:rPr>
          <w:fldChar w:fldCharType="separate"/>
        </w:r>
        <w:r w:rsidR="003C3EEE">
          <w:rPr>
            <w:noProof/>
            <w:webHidden/>
          </w:rPr>
          <w:t>26</w:t>
        </w:r>
        <w:r w:rsidR="003C3EEE">
          <w:rPr>
            <w:noProof/>
            <w:webHidden/>
          </w:rPr>
          <w:fldChar w:fldCharType="end"/>
        </w:r>
      </w:hyperlink>
    </w:p>
    <w:p w14:paraId="1DDDC846"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18" w:history="1">
        <w:r w:rsidR="003C3EEE" w:rsidRPr="00AC56DB">
          <w:rPr>
            <w:rStyle w:val="Hyperlink"/>
            <w:noProof/>
          </w:rPr>
          <w:t>3.3</w:t>
        </w:r>
        <w:r w:rsidR="003C3EEE">
          <w:rPr>
            <w:rFonts w:asciiTheme="minorHAnsi" w:eastAsiaTheme="minorEastAsia" w:hAnsiTheme="minorHAnsi" w:cstheme="minorBidi"/>
            <w:noProof/>
            <w:sz w:val="22"/>
            <w:szCs w:val="22"/>
          </w:rPr>
          <w:tab/>
        </w:r>
        <w:r w:rsidR="003C3EEE" w:rsidRPr="00AC56DB">
          <w:rPr>
            <w:rStyle w:val="Hyperlink"/>
            <w:noProof/>
          </w:rPr>
          <w:t>Timestep</w:t>
        </w:r>
        <w:r w:rsidR="003C3EEE">
          <w:rPr>
            <w:noProof/>
            <w:webHidden/>
          </w:rPr>
          <w:tab/>
        </w:r>
        <w:r w:rsidR="003C3EEE">
          <w:rPr>
            <w:noProof/>
            <w:webHidden/>
          </w:rPr>
          <w:fldChar w:fldCharType="begin"/>
        </w:r>
        <w:r w:rsidR="003C3EEE">
          <w:rPr>
            <w:noProof/>
            <w:webHidden/>
          </w:rPr>
          <w:instrText xml:space="preserve"> PAGEREF _Toc25657118 \h </w:instrText>
        </w:r>
        <w:r w:rsidR="003C3EEE">
          <w:rPr>
            <w:noProof/>
            <w:webHidden/>
          </w:rPr>
        </w:r>
        <w:r w:rsidR="003C3EEE">
          <w:rPr>
            <w:noProof/>
            <w:webHidden/>
          </w:rPr>
          <w:fldChar w:fldCharType="separate"/>
        </w:r>
        <w:r w:rsidR="003C3EEE">
          <w:rPr>
            <w:noProof/>
            <w:webHidden/>
          </w:rPr>
          <w:t>26</w:t>
        </w:r>
        <w:r w:rsidR="003C3EEE">
          <w:rPr>
            <w:noProof/>
            <w:webHidden/>
          </w:rPr>
          <w:fldChar w:fldCharType="end"/>
        </w:r>
      </w:hyperlink>
    </w:p>
    <w:p w14:paraId="6058F647"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19" w:history="1">
        <w:r w:rsidR="003C3EEE" w:rsidRPr="00AC56DB">
          <w:rPr>
            <w:rStyle w:val="Hyperlink"/>
            <w:noProof/>
          </w:rPr>
          <w:t>3.4</w:t>
        </w:r>
        <w:r w:rsidR="003C3EEE">
          <w:rPr>
            <w:rFonts w:asciiTheme="minorHAnsi" w:eastAsiaTheme="minorEastAsia" w:hAnsiTheme="minorHAnsi" w:cstheme="minorBidi"/>
            <w:noProof/>
            <w:sz w:val="22"/>
            <w:szCs w:val="22"/>
          </w:rPr>
          <w:tab/>
        </w:r>
        <w:r w:rsidR="003C3EEE" w:rsidRPr="00AC56DB">
          <w:rPr>
            <w:rStyle w:val="Hyperlink"/>
            <w:noProof/>
          </w:rPr>
          <w:t>StartYear</w:t>
        </w:r>
        <w:r w:rsidR="003C3EEE">
          <w:rPr>
            <w:noProof/>
            <w:webHidden/>
          </w:rPr>
          <w:tab/>
        </w:r>
        <w:r w:rsidR="003C3EEE">
          <w:rPr>
            <w:noProof/>
            <w:webHidden/>
          </w:rPr>
          <w:fldChar w:fldCharType="begin"/>
        </w:r>
        <w:r w:rsidR="003C3EEE">
          <w:rPr>
            <w:noProof/>
            <w:webHidden/>
          </w:rPr>
          <w:instrText xml:space="preserve"> PAGEREF _Toc25657119 \h </w:instrText>
        </w:r>
        <w:r w:rsidR="003C3EEE">
          <w:rPr>
            <w:noProof/>
            <w:webHidden/>
          </w:rPr>
        </w:r>
        <w:r w:rsidR="003C3EEE">
          <w:rPr>
            <w:noProof/>
            <w:webHidden/>
          </w:rPr>
          <w:fldChar w:fldCharType="separate"/>
        </w:r>
        <w:r w:rsidR="003C3EEE">
          <w:rPr>
            <w:noProof/>
            <w:webHidden/>
          </w:rPr>
          <w:t>26</w:t>
        </w:r>
        <w:r w:rsidR="003C3EEE">
          <w:rPr>
            <w:noProof/>
            <w:webHidden/>
          </w:rPr>
          <w:fldChar w:fldCharType="end"/>
        </w:r>
      </w:hyperlink>
    </w:p>
    <w:p w14:paraId="4FECDB42"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20" w:history="1">
        <w:r w:rsidR="003C3EEE" w:rsidRPr="00AC56DB">
          <w:rPr>
            <w:rStyle w:val="Hyperlink"/>
            <w:noProof/>
          </w:rPr>
          <w:t>3.5</w:t>
        </w:r>
        <w:r w:rsidR="003C3EEE">
          <w:rPr>
            <w:rFonts w:asciiTheme="minorHAnsi" w:eastAsiaTheme="minorEastAsia" w:hAnsiTheme="minorHAnsi" w:cstheme="minorBidi"/>
            <w:noProof/>
            <w:sz w:val="22"/>
            <w:szCs w:val="22"/>
          </w:rPr>
          <w:tab/>
        </w:r>
        <w:r w:rsidR="003C3EEE" w:rsidRPr="00AC56DB">
          <w:rPr>
            <w:rStyle w:val="Hyperlink"/>
            <w:noProof/>
          </w:rPr>
          <w:t>SeedingAlgorithm</w:t>
        </w:r>
        <w:r w:rsidR="003C3EEE">
          <w:rPr>
            <w:noProof/>
            <w:webHidden/>
          </w:rPr>
          <w:tab/>
        </w:r>
        <w:r w:rsidR="003C3EEE">
          <w:rPr>
            <w:noProof/>
            <w:webHidden/>
          </w:rPr>
          <w:fldChar w:fldCharType="begin"/>
        </w:r>
        <w:r w:rsidR="003C3EEE">
          <w:rPr>
            <w:noProof/>
            <w:webHidden/>
          </w:rPr>
          <w:instrText xml:space="preserve"> PAGEREF _Toc25657120 \h </w:instrText>
        </w:r>
        <w:r w:rsidR="003C3EEE">
          <w:rPr>
            <w:noProof/>
            <w:webHidden/>
          </w:rPr>
        </w:r>
        <w:r w:rsidR="003C3EEE">
          <w:rPr>
            <w:noProof/>
            <w:webHidden/>
          </w:rPr>
          <w:fldChar w:fldCharType="separate"/>
        </w:r>
        <w:r w:rsidR="003C3EEE">
          <w:rPr>
            <w:noProof/>
            <w:webHidden/>
          </w:rPr>
          <w:t>27</w:t>
        </w:r>
        <w:r w:rsidR="003C3EEE">
          <w:rPr>
            <w:noProof/>
            <w:webHidden/>
          </w:rPr>
          <w:fldChar w:fldCharType="end"/>
        </w:r>
      </w:hyperlink>
    </w:p>
    <w:p w14:paraId="4CA4482B"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21" w:history="1">
        <w:r w:rsidR="003C3EEE" w:rsidRPr="00AC56DB">
          <w:rPr>
            <w:rStyle w:val="Hyperlink"/>
            <w:noProof/>
          </w:rPr>
          <w:t>3.6</w:t>
        </w:r>
        <w:r w:rsidR="003C3EEE">
          <w:rPr>
            <w:rFonts w:asciiTheme="minorHAnsi" w:eastAsiaTheme="minorEastAsia" w:hAnsiTheme="minorHAnsi" w:cstheme="minorBidi"/>
            <w:noProof/>
            <w:sz w:val="22"/>
            <w:szCs w:val="22"/>
          </w:rPr>
          <w:tab/>
        </w:r>
        <w:r w:rsidR="003C3EEE" w:rsidRPr="00AC56DB">
          <w:rPr>
            <w:rStyle w:val="Hyperlink"/>
            <w:noProof/>
          </w:rPr>
          <w:t>PNEToutputsites</w:t>
        </w:r>
        <w:r w:rsidR="003C3EEE">
          <w:rPr>
            <w:noProof/>
            <w:webHidden/>
          </w:rPr>
          <w:tab/>
        </w:r>
        <w:r w:rsidR="003C3EEE">
          <w:rPr>
            <w:noProof/>
            <w:webHidden/>
          </w:rPr>
          <w:fldChar w:fldCharType="begin"/>
        </w:r>
        <w:r w:rsidR="003C3EEE">
          <w:rPr>
            <w:noProof/>
            <w:webHidden/>
          </w:rPr>
          <w:instrText xml:space="preserve"> PAGEREF _Toc25657121 \h </w:instrText>
        </w:r>
        <w:r w:rsidR="003C3EEE">
          <w:rPr>
            <w:noProof/>
            <w:webHidden/>
          </w:rPr>
        </w:r>
        <w:r w:rsidR="003C3EEE">
          <w:rPr>
            <w:noProof/>
            <w:webHidden/>
          </w:rPr>
          <w:fldChar w:fldCharType="separate"/>
        </w:r>
        <w:r w:rsidR="003C3EEE">
          <w:rPr>
            <w:noProof/>
            <w:webHidden/>
          </w:rPr>
          <w:t>27</w:t>
        </w:r>
        <w:r w:rsidR="003C3EEE">
          <w:rPr>
            <w:noProof/>
            <w:webHidden/>
          </w:rPr>
          <w:fldChar w:fldCharType="end"/>
        </w:r>
      </w:hyperlink>
    </w:p>
    <w:p w14:paraId="5571879D"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22" w:history="1">
        <w:r w:rsidR="003C3EEE" w:rsidRPr="00AC56DB">
          <w:rPr>
            <w:rStyle w:val="Hyperlink"/>
            <w:noProof/>
          </w:rPr>
          <w:t>3.7</w:t>
        </w:r>
        <w:r w:rsidR="003C3EEE">
          <w:rPr>
            <w:rFonts w:asciiTheme="minorHAnsi" w:eastAsiaTheme="minorEastAsia" w:hAnsiTheme="minorHAnsi" w:cstheme="minorBidi"/>
            <w:noProof/>
            <w:sz w:val="22"/>
            <w:szCs w:val="22"/>
          </w:rPr>
          <w:tab/>
        </w:r>
        <w:r w:rsidR="003C3EEE" w:rsidRPr="00AC56DB">
          <w:rPr>
            <w:rStyle w:val="Hyperlink"/>
            <w:noProof/>
          </w:rPr>
          <w:t>InitialCommunities</w:t>
        </w:r>
        <w:r w:rsidR="003C3EEE">
          <w:rPr>
            <w:noProof/>
            <w:webHidden/>
          </w:rPr>
          <w:tab/>
        </w:r>
        <w:r w:rsidR="003C3EEE">
          <w:rPr>
            <w:noProof/>
            <w:webHidden/>
          </w:rPr>
          <w:fldChar w:fldCharType="begin"/>
        </w:r>
        <w:r w:rsidR="003C3EEE">
          <w:rPr>
            <w:noProof/>
            <w:webHidden/>
          </w:rPr>
          <w:instrText xml:space="preserve"> PAGEREF _Toc25657122 \h </w:instrText>
        </w:r>
        <w:r w:rsidR="003C3EEE">
          <w:rPr>
            <w:noProof/>
            <w:webHidden/>
          </w:rPr>
        </w:r>
        <w:r w:rsidR="003C3EEE">
          <w:rPr>
            <w:noProof/>
            <w:webHidden/>
          </w:rPr>
          <w:fldChar w:fldCharType="separate"/>
        </w:r>
        <w:r w:rsidR="003C3EEE">
          <w:rPr>
            <w:noProof/>
            <w:webHidden/>
          </w:rPr>
          <w:t>27</w:t>
        </w:r>
        <w:r w:rsidR="003C3EEE">
          <w:rPr>
            <w:noProof/>
            <w:webHidden/>
          </w:rPr>
          <w:fldChar w:fldCharType="end"/>
        </w:r>
      </w:hyperlink>
    </w:p>
    <w:p w14:paraId="7F6C84BF"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23" w:history="1">
        <w:r w:rsidR="003C3EEE" w:rsidRPr="00AC56DB">
          <w:rPr>
            <w:rStyle w:val="Hyperlink"/>
            <w:noProof/>
          </w:rPr>
          <w:t>3.8</w:t>
        </w:r>
        <w:r w:rsidR="003C3EEE">
          <w:rPr>
            <w:rFonts w:asciiTheme="minorHAnsi" w:eastAsiaTheme="minorEastAsia" w:hAnsiTheme="minorHAnsi" w:cstheme="minorBidi"/>
            <w:noProof/>
            <w:sz w:val="22"/>
            <w:szCs w:val="22"/>
          </w:rPr>
          <w:tab/>
        </w:r>
        <w:r w:rsidR="003C3EEE" w:rsidRPr="00AC56DB">
          <w:rPr>
            <w:rStyle w:val="Hyperlink"/>
            <w:noProof/>
          </w:rPr>
          <w:t>InitialCommunitiesMap</w:t>
        </w:r>
        <w:r w:rsidR="003C3EEE">
          <w:rPr>
            <w:noProof/>
            <w:webHidden/>
          </w:rPr>
          <w:tab/>
        </w:r>
        <w:r w:rsidR="003C3EEE">
          <w:rPr>
            <w:noProof/>
            <w:webHidden/>
          </w:rPr>
          <w:fldChar w:fldCharType="begin"/>
        </w:r>
        <w:r w:rsidR="003C3EEE">
          <w:rPr>
            <w:noProof/>
            <w:webHidden/>
          </w:rPr>
          <w:instrText xml:space="preserve"> PAGEREF _Toc25657123 \h </w:instrText>
        </w:r>
        <w:r w:rsidR="003C3EEE">
          <w:rPr>
            <w:noProof/>
            <w:webHidden/>
          </w:rPr>
        </w:r>
        <w:r w:rsidR="003C3EEE">
          <w:rPr>
            <w:noProof/>
            <w:webHidden/>
          </w:rPr>
          <w:fldChar w:fldCharType="separate"/>
        </w:r>
        <w:r w:rsidR="003C3EEE">
          <w:rPr>
            <w:noProof/>
            <w:webHidden/>
          </w:rPr>
          <w:t>27</w:t>
        </w:r>
        <w:r w:rsidR="003C3EEE">
          <w:rPr>
            <w:noProof/>
            <w:webHidden/>
          </w:rPr>
          <w:fldChar w:fldCharType="end"/>
        </w:r>
      </w:hyperlink>
    </w:p>
    <w:p w14:paraId="012D971D"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24" w:history="1">
        <w:r w:rsidR="003C3EEE" w:rsidRPr="00AC56DB">
          <w:rPr>
            <w:rStyle w:val="Hyperlink"/>
            <w:noProof/>
          </w:rPr>
          <w:t>3.9</w:t>
        </w:r>
        <w:r w:rsidR="003C3EEE">
          <w:rPr>
            <w:rFonts w:asciiTheme="minorHAnsi" w:eastAsiaTheme="minorEastAsia" w:hAnsiTheme="minorHAnsi" w:cstheme="minorBidi"/>
            <w:noProof/>
            <w:sz w:val="22"/>
            <w:szCs w:val="22"/>
          </w:rPr>
          <w:tab/>
        </w:r>
        <w:r w:rsidR="003C3EEE" w:rsidRPr="00AC56DB">
          <w:rPr>
            <w:rStyle w:val="Hyperlink"/>
            <w:noProof/>
          </w:rPr>
          <w:t>LitterMap (Optional)</w:t>
        </w:r>
        <w:r w:rsidR="003C3EEE">
          <w:rPr>
            <w:noProof/>
            <w:webHidden/>
          </w:rPr>
          <w:tab/>
        </w:r>
        <w:r w:rsidR="003C3EEE">
          <w:rPr>
            <w:noProof/>
            <w:webHidden/>
          </w:rPr>
          <w:fldChar w:fldCharType="begin"/>
        </w:r>
        <w:r w:rsidR="003C3EEE">
          <w:rPr>
            <w:noProof/>
            <w:webHidden/>
          </w:rPr>
          <w:instrText xml:space="preserve"> PAGEREF _Toc25657124 \h </w:instrText>
        </w:r>
        <w:r w:rsidR="003C3EEE">
          <w:rPr>
            <w:noProof/>
            <w:webHidden/>
          </w:rPr>
        </w:r>
        <w:r w:rsidR="003C3EEE">
          <w:rPr>
            <w:noProof/>
            <w:webHidden/>
          </w:rPr>
          <w:fldChar w:fldCharType="separate"/>
        </w:r>
        <w:r w:rsidR="003C3EEE">
          <w:rPr>
            <w:noProof/>
            <w:webHidden/>
          </w:rPr>
          <w:t>27</w:t>
        </w:r>
        <w:r w:rsidR="003C3EEE">
          <w:rPr>
            <w:noProof/>
            <w:webHidden/>
          </w:rPr>
          <w:fldChar w:fldCharType="end"/>
        </w:r>
      </w:hyperlink>
    </w:p>
    <w:p w14:paraId="4D0AF39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25" w:history="1">
        <w:r w:rsidR="003C3EEE" w:rsidRPr="00AC56DB">
          <w:rPr>
            <w:rStyle w:val="Hyperlink"/>
            <w:noProof/>
          </w:rPr>
          <w:t>3.10</w:t>
        </w:r>
        <w:r w:rsidR="003C3EEE">
          <w:rPr>
            <w:rFonts w:asciiTheme="minorHAnsi" w:eastAsiaTheme="minorEastAsia" w:hAnsiTheme="minorHAnsi" w:cstheme="minorBidi"/>
            <w:noProof/>
            <w:sz w:val="22"/>
            <w:szCs w:val="22"/>
          </w:rPr>
          <w:tab/>
        </w:r>
        <w:r w:rsidR="003C3EEE" w:rsidRPr="00AC56DB">
          <w:rPr>
            <w:rStyle w:val="Hyperlink"/>
            <w:noProof/>
          </w:rPr>
          <w:t>WoodyDebrisMap (Optional)</w:t>
        </w:r>
        <w:r w:rsidR="003C3EEE">
          <w:rPr>
            <w:noProof/>
            <w:webHidden/>
          </w:rPr>
          <w:tab/>
        </w:r>
        <w:r w:rsidR="003C3EEE">
          <w:rPr>
            <w:noProof/>
            <w:webHidden/>
          </w:rPr>
          <w:fldChar w:fldCharType="begin"/>
        </w:r>
        <w:r w:rsidR="003C3EEE">
          <w:rPr>
            <w:noProof/>
            <w:webHidden/>
          </w:rPr>
          <w:instrText xml:space="preserve"> PAGEREF _Toc25657125 \h </w:instrText>
        </w:r>
        <w:r w:rsidR="003C3EEE">
          <w:rPr>
            <w:noProof/>
            <w:webHidden/>
          </w:rPr>
        </w:r>
        <w:r w:rsidR="003C3EEE">
          <w:rPr>
            <w:noProof/>
            <w:webHidden/>
          </w:rPr>
          <w:fldChar w:fldCharType="separate"/>
        </w:r>
        <w:r w:rsidR="003C3EEE">
          <w:rPr>
            <w:noProof/>
            <w:webHidden/>
          </w:rPr>
          <w:t>27</w:t>
        </w:r>
        <w:r w:rsidR="003C3EEE">
          <w:rPr>
            <w:noProof/>
            <w:webHidden/>
          </w:rPr>
          <w:fldChar w:fldCharType="end"/>
        </w:r>
      </w:hyperlink>
    </w:p>
    <w:p w14:paraId="38301A0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26" w:history="1">
        <w:r w:rsidR="003C3EEE" w:rsidRPr="00AC56DB">
          <w:rPr>
            <w:rStyle w:val="Hyperlink"/>
            <w:noProof/>
          </w:rPr>
          <w:t>3.11</w:t>
        </w:r>
        <w:r w:rsidR="003C3EEE">
          <w:rPr>
            <w:rFonts w:asciiTheme="minorHAnsi" w:eastAsiaTheme="minorEastAsia" w:hAnsiTheme="minorHAnsi" w:cstheme="minorBidi"/>
            <w:noProof/>
            <w:sz w:val="22"/>
            <w:szCs w:val="22"/>
          </w:rPr>
          <w:tab/>
        </w:r>
        <w:r w:rsidR="003C3EEE" w:rsidRPr="00AC56DB">
          <w:rPr>
            <w:rStyle w:val="Hyperlink"/>
            <w:noProof/>
          </w:rPr>
          <w:t>PnETGenericParameters</w:t>
        </w:r>
        <w:r w:rsidR="003C3EEE">
          <w:rPr>
            <w:noProof/>
            <w:webHidden/>
          </w:rPr>
          <w:tab/>
        </w:r>
        <w:r w:rsidR="003C3EEE">
          <w:rPr>
            <w:noProof/>
            <w:webHidden/>
          </w:rPr>
          <w:fldChar w:fldCharType="begin"/>
        </w:r>
        <w:r w:rsidR="003C3EEE">
          <w:rPr>
            <w:noProof/>
            <w:webHidden/>
          </w:rPr>
          <w:instrText xml:space="preserve"> PAGEREF _Toc25657126 \h </w:instrText>
        </w:r>
        <w:r w:rsidR="003C3EEE">
          <w:rPr>
            <w:noProof/>
            <w:webHidden/>
          </w:rPr>
        </w:r>
        <w:r w:rsidR="003C3EEE">
          <w:rPr>
            <w:noProof/>
            <w:webHidden/>
          </w:rPr>
          <w:fldChar w:fldCharType="separate"/>
        </w:r>
        <w:r w:rsidR="003C3EEE">
          <w:rPr>
            <w:noProof/>
            <w:webHidden/>
          </w:rPr>
          <w:t>28</w:t>
        </w:r>
        <w:r w:rsidR="003C3EEE">
          <w:rPr>
            <w:noProof/>
            <w:webHidden/>
          </w:rPr>
          <w:fldChar w:fldCharType="end"/>
        </w:r>
      </w:hyperlink>
    </w:p>
    <w:p w14:paraId="2863AE54"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27" w:history="1">
        <w:r w:rsidR="003C3EEE" w:rsidRPr="00AC56DB">
          <w:rPr>
            <w:rStyle w:val="Hyperlink"/>
            <w:noProof/>
          </w:rPr>
          <w:t>3.12</w:t>
        </w:r>
        <w:r w:rsidR="003C3EEE">
          <w:rPr>
            <w:rFonts w:asciiTheme="minorHAnsi" w:eastAsiaTheme="minorEastAsia" w:hAnsiTheme="minorHAnsi" w:cstheme="minorBidi"/>
            <w:noProof/>
            <w:sz w:val="22"/>
            <w:szCs w:val="22"/>
          </w:rPr>
          <w:tab/>
        </w:r>
        <w:r w:rsidR="003C3EEE" w:rsidRPr="00AC56DB">
          <w:rPr>
            <w:rStyle w:val="Hyperlink"/>
            <w:noProof/>
          </w:rPr>
          <w:t>PnETSpeciesParameters</w:t>
        </w:r>
        <w:r w:rsidR="003C3EEE">
          <w:rPr>
            <w:noProof/>
            <w:webHidden/>
          </w:rPr>
          <w:tab/>
        </w:r>
        <w:r w:rsidR="003C3EEE">
          <w:rPr>
            <w:noProof/>
            <w:webHidden/>
          </w:rPr>
          <w:fldChar w:fldCharType="begin"/>
        </w:r>
        <w:r w:rsidR="003C3EEE">
          <w:rPr>
            <w:noProof/>
            <w:webHidden/>
          </w:rPr>
          <w:instrText xml:space="preserve"> PAGEREF _Toc25657127 \h </w:instrText>
        </w:r>
        <w:r w:rsidR="003C3EEE">
          <w:rPr>
            <w:noProof/>
            <w:webHidden/>
          </w:rPr>
        </w:r>
        <w:r w:rsidR="003C3EEE">
          <w:rPr>
            <w:noProof/>
            <w:webHidden/>
          </w:rPr>
          <w:fldChar w:fldCharType="separate"/>
        </w:r>
        <w:r w:rsidR="003C3EEE">
          <w:rPr>
            <w:noProof/>
            <w:webHidden/>
          </w:rPr>
          <w:t>28</w:t>
        </w:r>
        <w:r w:rsidR="003C3EEE">
          <w:rPr>
            <w:noProof/>
            <w:webHidden/>
          </w:rPr>
          <w:fldChar w:fldCharType="end"/>
        </w:r>
      </w:hyperlink>
    </w:p>
    <w:p w14:paraId="132384F1"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28" w:history="1">
        <w:r w:rsidR="003C3EEE" w:rsidRPr="00AC56DB">
          <w:rPr>
            <w:rStyle w:val="Hyperlink"/>
            <w:noProof/>
          </w:rPr>
          <w:t>3.13</w:t>
        </w:r>
        <w:r w:rsidR="003C3EEE">
          <w:rPr>
            <w:rFonts w:asciiTheme="minorHAnsi" w:eastAsiaTheme="minorEastAsia" w:hAnsiTheme="minorHAnsi" w:cstheme="minorBidi"/>
            <w:noProof/>
            <w:sz w:val="22"/>
            <w:szCs w:val="22"/>
          </w:rPr>
          <w:tab/>
        </w:r>
        <w:r w:rsidR="003C3EEE" w:rsidRPr="00AC56DB">
          <w:rPr>
            <w:rStyle w:val="Hyperlink"/>
            <w:noProof/>
          </w:rPr>
          <w:t>EcoregionParameters</w:t>
        </w:r>
        <w:r w:rsidR="003C3EEE">
          <w:rPr>
            <w:noProof/>
            <w:webHidden/>
          </w:rPr>
          <w:tab/>
        </w:r>
        <w:r w:rsidR="003C3EEE">
          <w:rPr>
            <w:noProof/>
            <w:webHidden/>
          </w:rPr>
          <w:fldChar w:fldCharType="begin"/>
        </w:r>
        <w:r w:rsidR="003C3EEE">
          <w:rPr>
            <w:noProof/>
            <w:webHidden/>
          </w:rPr>
          <w:instrText xml:space="preserve"> PAGEREF _Toc25657128 \h </w:instrText>
        </w:r>
        <w:r w:rsidR="003C3EEE">
          <w:rPr>
            <w:noProof/>
            <w:webHidden/>
          </w:rPr>
        </w:r>
        <w:r w:rsidR="003C3EEE">
          <w:rPr>
            <w:noProof/>
            <w:webHidden/>
          </w:rPr>
          <w:fldChar w:fldCharType="separate"/>
        </w:r>
        <w:r w:rsidR="003C3EEE">
          <w:rPr>
            <w:noProof/>
            <w:webHidden/>
          </w:rPr>
          <w:t>28</w:t>
        </w:r>
        <w:r w:rsidR="003C3EEE">
          <w:rPr>
            <w:noProof/>
            <w:webHidden/>
          </w:rPr>
          <w:fldChar w:fldCharType="end"/>
        </w:r>
      </w:hyperlink>
    </w:p>
    <w:p w14:paraId="54AFBC6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29" w:history="1">
        <w:r w:rsidR="003C3EEE" w:rsidRPr="00AC56DB">
          <w:rPr>
            <w:rStyle w:val="Hyperlink"/>
            <w:noProof/>
          </w:rPr>
          <w:t>3.14</w:t>
        </w:r>
        <w:r w:rsidR="003C3EEE">
          <w:rPr>
            <w:rFonts w:asciiTheme="minorHAnsi" w:eastAsiaTheme="minorEastAsia" w:hAnsiTheme="minorHAnsi" w:cstheme="minorBidi"/>
            <w:noProof/>
            <w:sz w:val="22"/>
            <w:szCs w:val="22"/>
          </w:rPr>
          <w:tab/>
        </w:r>
        <w:r w:rsidR="003C3EEE" w:rsidRPr="00AC56DB">
          <w:rPr>
            <w:rStyle w:val="Hyperlink"/>
            <w:noProof/>
          </w:rPr>
          <w:t>DisturbanceReductions (Optional)</w:t>
        </w:r>
        <w:r w:rsidR="003C3EEE">
          <w:rPr>
            <w:noProof/>
            <w:webHidden/>
          </w:rPr>
          <w:tab/>
        </w:r>
        <w:r w:rsidR="003C3EEE">
          <w:rPr>
            <w:noProof/>
            <w:webHidden/>
          </w:rPr>
          <w:fldChar w:fldCharType="begin"/>
        </w:r>
        <w:r w:rsidR="003C3EEE">
          <w:rPr>
            <w:noProof/>
            <w:webHidden/>
          </w:rPr>
          <w:instrText xml:space="preserve"> PAGEREF _Toc25657129 \h </w:instrText>
        </w:r>
        <w:r w:rsidR="003C3EEE">
          <w:rPr>
            <w:noProof/>
            <w:webHidden/>
          </w:rPr>
        </w:r>
        <w:r w:rsidR="003C3EEE">
          <w:rPr>
            <w:noProof/>
            <w:webHidden/>
          </w:rPr>
          <w:fldChar w:fldCharType="separate"/>
        </w:r>
        <w:r w:rsidR="003C3EEE">
          <w:rPr>
            <w:noProof/>
            <w:webHidden/>
          </w:rPr>
          <w:t>28</w:t>
        </w:r>
        <w:r w:rsidR="003C3EEE">
          <w:rPr>
            <w:noProof/>
            <w:webHidden/>
          </w:rPr>
          <w:fldChar w:fldCharType="end"/>
        </w:r>
      </w:hyperlink>
    </w:p>
    <w:p w14:paraId="74DBDE1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30" w:history="1">
        <w:r w:rsidR="003C3EEE" w:rsidRPr="00AC56DB">
          <w:rPr>
            <w:rStyle w:val="Hyperlink"/>
            <w:noProof/>
          </w:rPr>
          <w:t>3.15</w:t>
        </w:r>
        <w:r w:rsidR="003C3EEE">
          <w:rPr>
            <w:rFonts w:asciiTheme="minorHAnsi" w:eastAsiaTheme="minorEastAsia" w:hAnsiTheme="minorHAnsi" w:cstheme="minorBidi"/>
            <w:noProof/>
            <w:sz w:val="22"/>
            <w:szCs w:val="22"/>
          </w:rPr>
          <w:tab/>
        </w:r>
        <w:r w:rsidR="003C3EEE" w:rsidRPr="00AC56DB">
          <w:rPr>
            <w:rStyle w:val="Hyperlink"/>
            <w:noProof/>
          </w:rPr>
          <w:t>ClimateConfigFile (Optional)</w:t>
        </w:r>
        <w:r w:rsidR="003C3EEE">
          <w:rPr>
            <w:noProof/>
            <w:webHidden/>
          </w:rPr>
          <w:tab/>
        </w:r>
        <w:r w:rsidR="003C3EEE">
          <w:rPr>
            <w:noProof/>
            <w:webHidden/>
          </w:rPr>
          <w:fldChar w:fldCharType="begin"/>
        </w:r>
        <w:r w:rsidR="003C3EEE">
          <w:rPr>
            <w:noProof/>
            <w:webHidden/>
          </w:rPr>
          <w:instrText xml:space="preserve"> PAGEREF _Toc25657130 \h </w:instrText>
        </w:r>
        <w:r w:rsidR="003C3EEE">
          <w:rPr>
            <w:noProof/>
            <w:webHidden/>
          </w:rPr>
        </w:r>
        <w:r w:rsidR="003C3EEE">
          <w:rPr>
            <w:noProof/>
            <w:webHidden/>
          </w:rPr>
          <w:fldChar w:fldCharType="separate"/>
        </w:r>
        <w:r w:rsidR="003C3EEE">
          <w:rPr>
            <w:noProof/>
            <w:webHidden/>
          </w:rPr>
          <w:t>28</w:t>
        </w:r>
        <w:r w:rsidR="003C3EEE">
          <w:rPr>
            <w:noProof/>
            <w:webHidden/>
          </w:rPr>
          <w:fldChar w:fldCharType="end"/>
        </w:r>
      </w:hyperlink>
    </w:p>
    <w:p w14:paraId="31E3D8F2"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31" w:history="1">
        <w:r w:rsidR="003C3EEE" w:rsidRPr="00AC56DB">
          <w:rPr>
            <w:rStyle w:val="Hyperlink"/>
            <w:noProof/>
          </w:rPr>
          <w:t>3.16</w:t>
        </w:r>
        <w:r w:rsidR="003C3EEE">
          <w:rPr>
            <w:rFonts w:asciiTheme="minorHAnsi" w:eastAsiaTheme="minorEastAsia" w:hAnsiTheme="minorHAnsi" w:cstheme="minorBidi"/>
            <w:noProof/>
            <w:sz w:val="22"/>
            <w:szCs w:val="22"/>
          </w:rPr>
          <w:tab/>
        </w:r>
        <w:r w:rsidR="003C3EEE" w:rsidRPr="00AC56DB">
          <w:rPr>
            <w:rStyle w:val="Hyperlink"/>
            <w:noProof/>
          </w:rPr>
          <w:t>SaxtonAndRawlsParameters (Optional)</w:t>
        </w:r>
        <w:r w:rsidR="003C3EEE">
          <w:rPr>
            <w:noProof/>
            <w:webHidden/>
          </w:rPr>
          <w:tab/>
        </w:r>
        <w:r w:rsidR="003C3EEE">
          <w:rPr>
            <w:noProof/>
            <w:webHidden/>
          </w:rPr>
          <w:fldChar w:fldCharType="begin"/>
        </w:r>
        <w:r w:rsidR="003C3EEE">
          <w:rPr>
            <w:noProof/>
            <w:webHidden/>
          </w:rPr>
          <w:instrText xml:space="preserve"> PAGEREF _Toc25657131 \h </w:instrText>
        </w:r>
        <w:r w:rsidR="003C3EEE">
          <w:rPr>
            <w:noProof/>
            <w:webHidden/>
          </w:rPr>
        </w:r>
        <w:r w:rsidR="003C3EEE">
          <w:rPr>
            <w:noProof/>
            <w:webHidden/>
          </w:rPr>
          <w:fldChar w:fldCharType="separate"/>
        </w:r>
        <w:r w:rsidR="003C3EEE">
          <w:rPr>
            <w:noProof/>
            <w:webHidden/>
          </w:rPr>
          <w:t>28</w:t>
        </w:r>
        <w:r w:rsidR="003C3EEE">
          <w:rPr>
            <w:noProof/>
            <w:webHidden/>
          </w:rPr>
          <w:fldChar w:fldCharType="end"/>
        </w:r>
      </w:hyperlink>
    </w:p>
    <w:p w14:paraId="0D068592"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32" w:history="1">
        <w:r w:rsidR="003C3EEE" w:rsidRPr="00AC56DB">
          <w:rPr>
            <w:rStyle w:val="Hyperlink"/>
            <w:noProof/>
          </w:rPr>
          <w:t>3.17</w:t>
        </w:r>
        <w:r w:rsidR="003C3EEE">
          <w:rPr>
            <w:rFonts w:asciiTheme="minorHAnsi" w:eastAsiaTheme="minorEastAsia" w:hAnsiTheme="minorHAnsi" w:cstheme="minorBidi"/>
            <w:noProof/>
            <w:sz w:val="22"/>
            <w:szCs w:val="22"/>
          </w:rPr>
          <w:tab/>
        </w:r>
        <w:r w:rsidR="003C3EEE" w:rsidRPr="00AC56DB">
          <w:rPr>
            <w:rStyle w:val="Hyperlink"/>
            <w:noProof/>
          </w:rPr>
          <w:t>CohortBinSize (Optional)</w:t>
        </w:r>
        <w:r w:rsidR="003C3EEE">
          <w:rPr>
            <w:noProof/>
            <w:webHidden/>
          </w:rPr>
          <w:tab/>
        </w:r>
        <w:r w:rsidR="003C3EEE">
          <w:rPr>
            <w:noProof/>
            <w:webHidden/>
          </w:rPr>
          <w:fldChar w:fldCharType="begin"/>
        </w:r>
        <w:r w:rsidR="003C3EEE">
          <w:rPr>
            <w:noProof/>
            <w:webHidden/>
          </w:rPr>
          <w:instrText xml:space="preserve"> PAGEREF _Toc25657132 \h </w:instrText>
        </w:r>
        <w:r w:rsidR="003C3EEE">
          <w:rPr>
            <w:noProof/>
            <w:webHidden/>
          </w:rPr>
        </w:r>
        <w:r w:rsidR="003C3EEE">
          <w:rPr>
            <w:noProof/>
            <w:webHidden/>
          </w:rPr>
          <w:fldChar w:fldCharType="separate"/>
        </w:r>
        <w:r w:rsidR="003C3EEE">
          <w:rPr>
            <w:noProof/>
            <w:webHidden/>
          </w:rPr>
          <w:t>29</w:t>
        </w:r>
        <w:r w:rsidR="003C3EEE">
          <w:rPr>
            <w:noProof/>
            <w:webHidden/>
          </w:rPr>
          <w:fldChar w:fldCharType="end"/>
        </w:r>
      </w:hyperlink>
    </w:p>
    <w:p w14:paraId="4E3EFAB8"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33" w:history="1">
        <w:r w:rsidR="003C3EEE" w:rsidRPr="00AC56DB">
          <w:rPr>
            <w:rStyle w:val="Hyperlink"/>
            <w:noProof/>
          </w:rPr>
          <w:t>4</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Initial community classes</w:t>
        </w:r>
        <w:r w:rsidR="003C3EEE">
          <w:rPr>
            <w:noProof/>
            <w:webHidden/>
          </w:rPr>
          <w:tab/>
        </w:r>
        <w:r w:rsidR="003C3EEE">
          <w:rPr>
            <w:noProof/>
            <w:webHidden/>
          </w:rPr>
          <w:fldChar w:fldCharType="begin"/>
        </w:r>
        <w:r w:rsidR="003C3EEE">
          <w:rPr>
            <w:noProof/>
            <w:webHidden/>
          </w:rPr>
          <w:instrText xml:space="preserve"> PAGEREF _Toc25657133 \h </w:instrText>
        </w:r>
        <w:r w:rsidR="003C3EEE">
          <w:rPr>
            <w:noProof/>
            <w:webHidden/>
          </w:rPr>
        </w:r>
        <w:r w:rsidR="003C3EEE">
          <w:rPr>
            <w:noProof/>
            <w:webHidden/>
          </w:rPr>
          <w:fldChar w:fldCharType="separate"/>
        </w:r>
        <w:r w:rsidR="003C3EEE">
          <w:rPr>
            <w:noProof/>
            <w:webHidden/>
          </w:rPr>
          <w:t>30</w:t>
        </w:r>
        <w:r w:rsidR="003C3EEE">
          <w:rPr>
            <w:noProof/>
            <w:webHidden/>
          </w:rPr>
          <w:fldChar w:fldCharType="end"/>
        </w:r>
      </w:hyperlink>
    </w:p>
    <w:p w14:paraId="61254606"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34" w:history="1">
        <w:r w:rsidR="003C3EEE" w:rsidRPr="00AC56DB">
          <w:rPr>
            <w:rStyle w:val="Hyperlink"/>
            <w:noProof/>
          </w:rPr>
          <w:t>4.1</w:t>
        </w:r>
        <w:r w:rsidR="003C3EEE">
          <w:rPr>
            <w:rFonts w:asciiTheme="minorHAnsi" w:eastAsiaTheme="minorEastAsia" w:hAnsiTheme="minorHAnsi" w:cstheme="minorBidi"/>
            <w:noProof/>
            <w:sz w:val="22"/>
            <w:szCs w:val="22"/>
          </w:rPr>
          <w:tab/>
        </w:r>
        <w:r w:rsidR="003C3EEE" w:rsidRPr="00AC56DB">
          <w:rPr>
            <w:rStyle w:val="Hyperlink"/>
            <w:noProof/>
          </w:rPr>
          <w:t>Example File</w:t>
        </w:r>
        <w:r w:rsidR="003C3EEE">
          <w:rPr>
            <w:noProof/>
            <w:webHidden/>
          </w:rPr>
          <w:tab/>
        </w:r>
        <w:r w:rsidR="003C3EEE">
          <w:rPr>
            <w:noProof/>
            <w:webHidden/>
          </w:rPr>
          <w:fldChar w:fldCharType="begin"/>
        </w:r>
        <w:r w:rsidR="003C3EEE">
          <w:rPr>
            <w:noProof/>
            <w:webHidden/>
          </w:rPr>
          <w:instrText xml:space="preserve"> PAGEREF _Toc25657134 \h </w:instrText>
        </w:r>
        <w:r w:rsidR="003C3EEE">
          <w:rPr>
            <w:noProof/>
            <w:webHidden/>
          </w:rPr>
        </w:r>
        <w:r w:rsidR="003C3EEE">
          <w:rPr>
            <w:noProof/>
            <w:webHidden/>
          </w:rPr>
          <w:fldChar w:fldCharType="separate"/>
        </w:r>
        <w:r w:rsidR="003C3EEE">
          <w:rPr>
            <w:noProof/>
            <w:webHidden/>
          </w:rPr>
          <w:t>30</w:t>
        </w:r>
        <w:r w:rsidR="003C3EEE">
          <w:rPr>
            <w:noProof/>
            <w:webHidden/>
          </w:rPr>
          <w:fldChar w:fldCharType="end"/>
        </w:r>
      </w:hyperlink>
    </w:p>
    <w:p w14:paraId="6DFC4492"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35" w:history="1">
        <w:r w:rsidR="003C3EEE" w:rsidRPr="00AC56DB">
          <w:rPr>
            <w:rStyle w:val="Hyperlink"/>
            <w:noProof/>
          </w:rPr>
          <w:t>4.2</w:t>
        </w:r>
        <w:r w:rsidR="003C3EEE">
          <w:rPr>
            <w:rFonts w:asciiTheme="minorHAnsi" w:eastAsiaTheme="minorEastAsia" w:hAnsiTheme="minorHAnsi" w:cstheme="minorBidi"/>
            <w:noProof/>
            <w:sz w:val="22"/>
            <w:szCs w:val="22"/>
          </w:rPr>
          <w:tab/>
        </w:r>
        <w:r w:rsidR="003C3EEE" w:rsidRPr="00AC56DB">
          <w:rPr>
            <w:rStyle w:val="Hyperlink"/>
            <w:noProof/>
          </w:rPr>
          <w:t>LandisData</w:t>
        </w:r>
        <w:r w:rsidR="003C3EEE">
          <w:rPr>
            <w:noProof/>
            <w:webHidden/>
          </w:rPr>
          <w:tab/>
        </w:r>
        <w:r w:rsidR="003C3EEE">
          <w:rPr>
            <w:noProof/>
            <w:webHidden/>
          </w:rPr>
          <w:fldChar w:fldCharType="begin"/>
        </w:r>
        <w:r w:rsidR="003C3EEE">
          <w:rPr>
            <w:noProof/>
            <w:webHidden/>
          </w:rPr>
          <w:instrText xml:space="preserve"> PAGEREF _Toc25657135 \h </w:instrText>
        </w:r>
        <w:r w:rsidR="003C3EEE">
          <w:rPr>
            <w:noProof/>
            <w:webHidden/>
          </w:rPr>
        </w:r>
        <w:r w:rsidR="003C3EEE">
          <w:rPr>
            <w:noProof/>
            <w:webHidden/>
          </w:rPr>
          <w:fldChar w:fldCharType="separate"/>
        </w:r>
        <w:r w:rsidR="003C3EEE">
          <w:rPr>
            <w:noProof/>
            <w:webHidden/>
          </w:rPr>
          <w:t>31</w:t>
        </w:r>
        <w:r w:rsidR="003C3EEE">
          <w:rPr>
            <w:noProof/>
            <w:webHidden/>
          </w:rPr>
          <w:fldChar w:fldCharType="end"/>
        </w:r>
      </w:hyperlink>
    </w:p>
    <w:p w14:paraId="01DF8091"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36" w:history="1">
        <w:r w:rsidR="003C3EEE" w:rsidRPr="00AC56DB">
          <w:rPr>
            <w:rStyle w:val="Hyperlink"/>
            <w:noProof/>
          </w:rPr>
          <w:t>4.3</w:t>
        </w:r>
        <w:r w:rsidR="003C3EEE">
          <w:rPr>
            <w:rFonts w:asciiTheme="minorHAnsi" w:eastAsiaTheme="minorEastAsia" w:hAnsiTheme="minorHAnsi" w:cstheme="minorBidi"/>
            <w:noProof/>
            <w:sz w:val="22"/>
            <w:szCs w:val="22"/>
          </w:rPr>
          <w:tab/>
        </w:r>
        <w:r w:rsidR="003C3EEE" w:rsidRPr="00AC56DB">
          <w:rPr>
            <w:rStyle w:val="Hyperlink"/>
            <w:noProof/>
          </w:rPr>
          <w:t>Initial Community Class Definitions</w:t>
        </w:r>
        <w:r w:rsidR="003C3EEE">
          <w:rPr>
            <w:noProof/>
            <w:webHidden/>
          </w:rPr>
          <w:tab/>
        </w:r>
        <w:r w:rsidR="003C3EEE">
          <w:rPr>
            <w:noProof/>
            <w:webHidden/>
          </w:rPr>
          <w:fldChar w:fldCharType="begin"/>
        </w:r>
        <w:r w:rsidR="003C3EEE">
          <w:rPr>
            <w:noProof/>
            <w:webHidden/>
          </w:rPr>
          <w:instrText xml:space="preserve"> PAGEREF _Toc25657136 \h </w:instrText>
        </w:r>
        <w:r w:rsidR="003C3EEE">
          <w:rPr>
            <w:noProof/>
            <w:webHidden/>
          </w:rPr>
        </w:r>
        <w:r w:rsidR="003C3EEE">
          <w:rPr>
            <w:noProof/>
            <w:webHidden/>
          </w:rPr>
          <w:fldChar w:fldCharType="separate"/>
        </w:r>
        <w:r w:rsidR="003C3EEE">
          <w:rPr>
            <w:noProof/>
            <w:webHidden/>
          </w:rPr>
          <w:t>31</w:t>
        </w:r>
        <w:r w:rsidR="003C3EEE">
          <w:rPr>
            <w:noProof/>
            <w:webHidden/>
          </w:rPr>
          <w:fldChar w:fldCharType="end"/>
        </w:r>
      </w:hyperlink>
    </w:p>
    <w:p w14:paraId="7653E0F6"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37" w:history="1">
        <w:r w:rsidR="003C3EEE" w:rsidRPr="00AC56DB">
          <w:rPr>
            <w:rStyle w:val="Hyperlink"/>
            <w:noProof/>
          </w:rPr>
          <w:t>4.3.1</w:t>
        </w:r>
        <w:r w:rsidR="003C3EEE">
          <w:rPr>
            <w:rFonts w:asciiTheme="minorHAnsi" w:eastAsiaTheme="minorEastAsia" w:hAnsiTheme="minorHAnsi" w:cstheme="minorBidi"/>
            <w:i w:val="0"/>
            <w:iCs w:val="0"/>
            <w:noProof/>
            <w:sz w:val="22"/>
            <w:szCs w:val="22"/>
          </w:rPr>
          <w:tab/>
        </w:r>
        <w:r w:rsidR="003C3EEE" w:rsidRPr="00AC56DB">
          <w:rPr>
            <w:rStyle w:val="Hyperlink"/>
            <w:noProof/>
          </w:rPr>
          <w:t>MapCode</w:t>
        </w:r>
        <w:r w:rsidR="003C3EEE">
          <w:rPr>
            <w:noProof/>
            <w:webHidden/>
          </w:rPr>
          <w:tab/>
        </w:r>
        <w:r w:rsidR="003C3EEE">
          <w:rPr>
            <w:noProof/>
            <w:webHidden/>
          </w:rPr>
          <w:fldChar w:fldCharType="begin"/>
        </w:r>
        <w:r w:rsidR="003C3EEE">
          <w:rPr>
            <w:noProof/>
            <w:webHidden/>
          </w:rPr>
          <w:instrText xml:space="preserve"> PAGEREF _Toc25657137 \h </w:instrText>
        </w:r>
        <w:r w:rsidR="003C3EEE">
          <w:rPr>
            <w:noProof/>
            <w:webHidden/>
          </w:rPr>
        </w:r>
        <w:r w:rsidR="003C3EEE">
          <w:rPr>
            <w:noProof/>
            <w:webHidden/>
          </w:rPr>
          <w:fldChar w:fldCharType="separate"/>
        </w:r>
        <w:r w:rsidR="003C3EEE">
          <w:rPr>
            <w:noProof/>
            <w:webHidden/>
          </w:rPr>
          <w:t>31</w:t>
        </w:r>
        <w:r w:rsidR="003C3EEE">
          <w:rPr>
            <w:noProof/>
            <w:webHidden/>
          </w:rPr>
          <w:fldChar w:fldCharType="end"/>
        </w:r>
      </w:hyperlink>
    </w:p>
    <w:p w14:paraId="0AEA369B"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38" w:history="1">
        <w:r w:rsidR="003C3EEE" w:rsidRPr="00AC56DB">
          <w:rPr>
            <w:rStyle w:val="Hyperlink"/>
            <w:noProof/>
          </w:rPr>
          <w:t>4.3.2</w:t>
        </w:r>
        <w:r w:rsidR="003C3EEE">
          <w:rPr>
            <w:rFonts w:asciiTheme="minorHAnsi" w:eastAsiaTheme="minorEastAsia" w:hAnsiTheme="minorHAnsi" w:cstheme="minorBidi"/>
            <w:i w:val="0"/>
            <w:iCs w:val="0"/>
            <w:noProof/>
            <w:sz w:val="22"/>
            <w:szCs w:val="22"/>
          </w:rPr>
          <w:tab/>
        </w:r>
        <w:r w:rsidR="003C3EEE" w:rsidRPr="00AC56DB">
          <w:rPr>
            <w:rStyle w:val="Hyperlink"/>
            <w:noProof/>
          </w:rPr>
          <w:t>Species Present</w:t>
        </w:r>
        <w:r w:rsidR="003C3EEE">
          <w:rPr>
            <w:noProof/>
            <w:webHidden/>
          </w:rPr>
          <w:tab/>
        </w:r>
        <w:r w:rsidR="003C3EEE">
          <w:rPr>
            <w:noProof/>
            <w:webHidden/>
          </w:rPr>
          <w:fldChar w:fldCharType="begin"/>
        </w:r>
        <w:r w:rsidR="003C3EEE">
          <w:rPr>
            <w:noProof/>
            <w:webHidden/>
          </w:rPr>
          <w:instrText xml:space="preserve"> PAGEREF _Toc25657138 \h </w:instrText>
        </w:r>
        <w:r w:rsidR="003C3EEE">
          <w:rPr>
            <w:noProof/>
            <w:webHidden/>
          </w:rPr>
        </w:r>
        <w:r w:rsidR="003C3EEE">
          <w:rPr>
            <w:noProof/>
            <w:webHidden/>
          </w:rPr>
          <w:fldChar w:fldCharType="separate"/>
        </w:r>
        <w:r w:rsidR="003C3EEE">
          <w:rPr>
            <w:noProof/>
            <w:webHidden/>
          </w:rPr>
          <w:t>31</w:t>
        </w:r>
        <w:r w:rsidR="003C3EEE">
          <w:rPr>
            <w:noProof/>
            <w:webHidden/>
          </w:rPr>
          <w:fldChar w:fldCharType="end"/>
        </w:r>
      </w:hyperlink>
    </w:p>
    <w:p w14:paraId="563D9ED1"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39" w:history="1">
        <w:r w:rsidR="003C3EEE" w:rsidRPr="00AC56DB">
          <w:rPr>
            <w:rStyle w:val="Hyperlink"/>
            <w:noProof/>
          </w:rPr>
          <w:t>4.3.3</w:t>
        </w:r>
        <w:r w:rsidR="003C3EEE">
          <w:rPr>
            <w:rFonts w:asciiTheme="minorHAnsi" w:eastAsiaTheme="minorEastAsia" w:hAnsiTheme="minorHAnsi" w:cstheme="minorBidi"/>
            <w:i w:val="0"/>
            <w:iCs w:val="0"/>
            <w:noProof/>
            <w:sz w:val="22"/>
            <w:szCs w:val="22"/>
          </w:rPr>
          <w:tab/>
        </w:r>
        <w:r w:rsidR="003C3EEE" w:rsidRPr="00AC56DB">
          <w:rPr>
            <w:rStyle w:val="Hyperlink"/>
            <w:noProof/>
          </w:rPr>
          <w:t>Grouping Species Ages into Cohorts</w:t>
        </w:r>
        <w:r w:rsidR="003C3EEE">
          <w:rPr>
            <w:noProof/>
            <w:webHidden/>
          </w:rPr>
          <w:tab/>
        </w:r>
        <w:r w:rsidR="003C3EEE">
          <w:rPr>
            <w:noProof/>
            <w:webHidden/>
          </w:rPr>
          <w:fldChar w:fldCharType="begin"/>
        </w:r>
        <w:r w:rsidR="003C3EEE">
          <w:rPr>
            <w:noProof/>
            <w:webHidden/>
          </w:rPr>
          <w:instrText xml:space="preserve"> PAGEREF _Toc25657139 \h </w:instrText>
        </w:r>
        <w:r w:rsidR="003C3EEE">
          <w:rPr>
            <w:noProof/>
            <w:webHidden/>
          </w:rPr>
        </w:r>
        <w:r w:rsidR="003C3EEE">
          <w:rPr>
            <w:noProof/>
            <w:webHidden/>
          </w:rPr>
          <w:fldChar w:fldCharType="separate"/>
        </w:r>
        <w:r w:rsidR="003C3EEE">
          <w:rPr>
            <w:noProof/>
            <w:webHidden/>
          </w:rPr>
          <w:t>31</w:t>
        </w:r>
        <w:r w:rsidR="003C3EEE">
          <w:rPr>
            <w:noProof/>
            <w:webHidden/>
          </w:rPr>
          <w:fldChar w:fldCharType="end"/>
        </w:r>
      </w:hyperlink>
    </w:p>
    <w:p w14:paraId="15028ED8"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40" w:history="1">
        <w:r w:rsidR="003C3EEE" w:rsidRPr="00AC56DB">
          <w:rPr>
            <w:rStyle w:val="Hyperlink"/>
            <w:noProof/>
          </w:rPr>
          <w:t>5</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Initial community map</w:t>
        </w:r>
        <w:r w:rsidR="003C3EEE">
          <w:rPr>
            <w:noProof/>
            <w:webHidden/>
          </w:rPr>
          <w:tab/>
        </w:r>
        <w:r w:rsidR="003C3EEE">
          <w:rPr>
            <w:noProof/>
            <w:webHidden/>
          </w:rPr>
          <w:fldChar w:fldCharType="begin"/>
        </w:r>
        <w:r w:rsidR="003C3EEE">
          <w:rPr>
            <w:noProof/>
            <w:webHidden/>
          </w:rPr>
          <w:instrText xml:space="preserve"> PAGEREF _Toc25657140 \h </w:instrText>
        </w:r>
        <w:r w:rsidR="003C3EEE">
          <w:rPr>
            <w:noProof/>
            <w:webHidden/>
          </w:rPr>
        </w:r>
        <w:r w:rsidR="003C3EEE">
          <w:rPr>
            <w:noProof/>
            <w:webHidden/>
          </w:rPr>
          <w:fldChar w:fldCharType="separate"/>
        </w:r>
        <w:r w:rsidR="003C3EEE">
          <w:rPr>
            <w:noProof/>
            <w:webHidden/>
          </w:rPr>
          <w:t>33</w:t>
        </w:r>
        <w:r w:rsidR="003C3EEE">
          <w:rPr>
            <w:noProof/>
            <w:webHidden/>
          </w:rPr>
          <w:fldChar w:fldCharType="end"/>
        </w:r>
      </w:hyperlink>
    </w:p>
    <w:p w14:paraId="1E2EC2EC"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41" w:history="1">
        <w:r w:rsidR="003C3EEE" w:rsidRPr="00AC56DB">
          <w:rPr>
            <w:rStyle w:val="Hyperlink"/>
            <w:noProof/>
          </w:rPr>
          <w:t>6</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Climate</w:t>
        </w:r>
        <w:r w:rsidR="003C3EEE">
          <w:rPr>
            <w:noProof/>
            <w:webHidden/>
          </w:rPr>
          <w:tab/>
        </w:r>
        <w:r w:rsidR="003C3EEE">
          <w:rPr>
            <w:noProof/>
            <w:webHidden/>
          </w:rPr>
          <w:fldChar w:fldCharType="begin"/>
        </w:r>
        <w:r w:rsidR="003C3EEE">
          <w:rPr>
            <w:noProof/>
            <w:webHidden/>
          </w:rPr>
          <w:instrText xml:space="preserve"> PAGEREF _Toc25657141 \h </w:instrText>
        </w:r>
        <w:r w:rsidR="003C3EEE">
          <w:rPr>
            <w:noProof/>
            <w:webHidden/>
          </w:rPr>
        </w:r>
        <w:r w:rsidR="003C3EEE">
          <w:rPr>
            <w:noProof/>
            <w:webHidden/>
          </w:rPr>
          <w:fldChar w:fldCharType="separate"/>
        </w:r>
        <w:r w:rsidR="003C3EEE">
          <w:rPr>
            <w:noProof/>
            <w:webHidden/>
          </w:rPr>
          <w:t>33</w:t>
        </w:r>
        <w:r w:rsidR="003C3EEE">
          <w:rPr>
            <w:noProof/>
            <w:webHidden/>
          </w:rPr>
          <w:fldChar w:fldCharType="end"/>
        </w:r>
      </w:hyperlink>
    </w:p>
    <w:p w14:paraId="02F89208"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2" w:history="1">
        <w:r w:rsidR="003C3EEE" w:rsidRPr="00AC56DB">
          <w:rPr>
            <w:rStyle w:val="Hyperlink"/>
            <w:noProof/>
          </w:rPr>
          <w:t>6.1.1</w:t>
        </w:r>
        <w:r w:rsidR="003C3EEE">
          <w:rPr>
            <w:rFonts w:asciiTheme="minorHAnsi" w:eastAsiaTheme="minorEastAsia" w:hAnsiTheme="minorHAnsi" w:cstheme="minorBidi"/>
            <w:i w:val="0"/>
            <w:iCs w:val="0"/>
            <w:noProof/>
            <w:sz w:val="22"/>
            <w:szCs w:val="22"/>
          </w:rPr>
          <w:tab/>
        </w:r>
        <w:r w:rsidR="003C3EEE" w:rsidRPr="00AC56DB">
          <w:rPr>
            <w:rStyle w:val="Hyperlink"/>
            <w:noProof/>
          </w:rPr>
          <w:t>Example File #1</w:t>
        </w:r>
        <w:r w:rsidR="003C3EEE">
          <w:rPr>
            <w:noProof/>
            <w:webHidden/>
          </w:rPr>
          <w:tab/>
        </w:r>
        <w:r w:rsidR="003C3EEE">
          <w:rPr>
            <w:noProof/>
            <w:webHidden/>
          </w:rPr>
          <w:fldChar w:fldCharType="begin"/>
        </w:r>
        <w:r w:rsidR="003C3EEE">
          <w:rPr>
            <w:noProof/>
            <w:webHidden/>
          </w:rPr>
          <w:instrText xml:space="preserve"> PAGEREF _Toc25657142 \h </w:instrText>
        </w:r>
        <w:r w:rsidR="003C3EEE">
          <w:rPr>
            <w:noProof/>
            <w:webHidden/>
          </w:rPr>
        </w:r>
        <w:r w:rsidR="003C3EEE">
          <w:rPr>
            <w:noProof/>
            <w:webHidden/>
          </w:rPr>
          <w:fldChar w:fldCharType="separate"/>
        </w:r>
        <w:r w:rsidR="003C3EEE">
          <w:rPr>
            <w:noProof/>
            <w:webHidden/>
          </w:rPr>
          <w:t>33</w:t>
        </w:r>
        <w:r w:rsidR="003C3EEE">
          <w:rPr>
            <w:noProof/>
            <w:webHidden/>
          </w:rPr>
          <w:fldChar w:fldCharType="end"/>
        </w:r>
      </w:hyperlink>
    </w:p>
    <w:p w14:paraId="1506FC86"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3" w:history="1">
        <w:r w:rsidR="003C3EEE" w:rsidRPr="00AC56DB">
          <w:rPr>
            <w:rStyle w:val="Hyperlink"/>
            <w:noProof/>
          </w:rPr>
          <w:t>6.1.2</w:t>
        </w:r>
        <w:r w:rsidR="003C3EEE">
          <w:rPr>
            <w:rFonts w:asciiTheme="minorHAnsi" w:eastAsiaTheme="minorEastAsia" w:hAnsiTheme="minorHAnsi" w:cstheme="minorBidi"/>
            <w:i w:val="0"/>
            <w:iCs w:val="0"/>
            <w:noProof/>
            <w:sz w:val="22"/>
            <w:szCs w:val="22"/>
          </w:rPr>
          <w:tab/>
        </w:r>
        <w:r w:rsidR="003C3EEE" w:rsidRPr="00AC56DB">
          <w:rPr>
            <w:rStyle w:val="Hyperlink"/>
            <w:noProof/>
          </w:rPr>
          <w:t>Example File #2</w:t>
        </w:r>
        <w:r w:rsidR="003C3EEE">
          <w:rPr>
            <w:noProof/>
            <w:webHidden/>
          </w:rPr>
          <w:tab/>
        </w:r>
        <w:r w:rsidR="003C3EEE">
          <w:rPr>
            <w:noProof/>
            <w:webHidden/>
          </w:rPr>
          <w:fldChar w:fldCharType="begin"/>
        </w:r>
        <w:r w:rsidR="003C3EEE">
          <w:rPr>
            <w:noProof/>
            <w:webHidden/>
          </w:rPr>
          <w:instrText xml:space="preserve"> PAGEREF _Toc25657143 \h </w:instrText>
        </w:r>
        <w:r w:rsidR="003C3EEE">
          <w:rPr>
            <w:noProof/>
            <w:webHidden/>
          </w:rPr>
        </w:r>
        <w:r w:rsidR="003C3EEE">
          <w:rPr>
            <w:noProof/>
            <w:webHidden/>
          </w:rPr>
          <w:fldChar w:fldCharType="separate"/>
        </w:r>
        <w:r w:rsidR="003C3EEE">
          <w:rPr>
            <w:noProof/>
            <w:webHidden/>
          </w:rPr>
          <w:t>34</w:t>
        </w:r>
        <w:r w:rsidR="003C3EEE">
          <w:rPr>
            <w:noProof/>
            <w:webHidden/>
          </w:rPr>
          <w:fldChar w:fldCharType="end"/>
        </w:r>
      </w:hyperlink>
    </w:p>
    <w:p w14:paraId="48125C53"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44" w:history="1">
        <w:r w:rsidR="003C3EEE" w:rsidRPr="00AC56DB">
          <w:rPr>
            <w:rStyle w:val="Hyperlink"/>
            <w:noProof/>
          </w:rPr>
          <w:t>6.2</w:t>
        </w:r>
        <w:r w:rsidR="003C3EEE">
          <w:rPr>
            <w:rFonts w:asciiTheme="minorHAnsi" w:eastAsiaTheme="minorEastAsia" w:hAnsiTheme="minorHAnsi" w:cstheme="minorBidi"/>
            <w:noProof/>
            <w:sz w:val="22"/>
            <w:szCs w:val="22"/>
          </w:rPr>
          <w:tab/>
        </w:r>
        <w:r w:rsidR="003C3EEE" w:rsidRPr="00AC56DB">
          <w:rPr>
            <w:rStyle w:val="Hyperlink"/>
            <w:noProof/>
          </w:rPr>
          <w:t>Header Information</w:t>
        </w:r>
        <w:r w:rsidR="003C3EEE">
          <w:rPr>
            <w:noProof/>
            <w:webHidden/>
          </w:rPr>
          <w:tab/>
        </w:r>
        <w:r w:rsidR="003C3EEE">
          <w:rPr>
            <w:noProof/>
            <w:webHidden/>
          </w:rPr>
          <w:fldChar w:fldCharType="begin"/>
        </w:r>
        <w:r w:rsidR="003C3EEE">
          <w:rPr>
            <w:noProof/>
            <w:webHidden/>
          </w:rPr>
          <w:instrText xml:space="preserve"> PAGEREF _Toc25657144 \h </w:instrText>
        </w:r>
        <w:r w:rsidR="003C3EEE">
          <w:rPr>
            <w:noProof/>
            <w:webHidden/>
          </w:rPr>
        </w:r>
        <w:r w:rsidR="003C3EEE">
          <w:rPr>
            <w:noProof/>
            <w:webHidden/>
          </w:rPr>
          <w:fldChar w:fldCharType="separate"/>
        </w:r>
        <w:r w:rsidR="003C3EEE">
          <w:rPr>
            <w:noProof/>
            <w:webHidden/>
          </w:rPr>
          <w:t>34</w:t>
        </w:r>
        <w:r w:rsidR="003C3EEE">
          <w:rPr>
            <w:noProof/>
            <w:webHidden/>
          </w:rPr>
          <w:fldChar w:fldCharType="end"/>
        </w:r>
      </w:hyperlink>
    </w:p>
    <w:p w14:paraId="036CBD1D"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45" w:history="1">
        <w:r w:rsidR="003C3EEE" w:rsidRPr="00AC56DB">
          <w:rPr>
            <w:rStyle w:val="Hyperlink"/>
            <w:noProof/>
          </w:rPr>
          <w:t>6.3</w:t>
        </w:r>
        <w:r w:rsidR="003C3EEE">
          <w:rPr>
            <w:rFonts w:asciiTheme="minorHAnsi" w:eastAsiaTheme="minorEastAsia" w:hAnsiTheme="minorHAnsi" w:cstheme="minorBidi"/>
            <w:noProof/>
            <w:sz w:val="22"/>
            <w:szCs w:val="22"/>
          </w:rPr>
          <w:tab/>
        </w:r>
        <w:r w:rsidR="003C3EEE" w:rsidRPr="00AC56DB">
          <w:rPr>
            <w:rStyle w:val="Hyperlink"/>
            <w:noProof/>
          </w:rPr>
          <w:t>Observations</w:t>
        </w:r>
        <w:r w:rsidR="003C3EEE">
          <w:rPr>
            <w:noProof/>
            <w:webHidden/>
          </w:rPr>
          <w:tab/>
        </w:r>
        <w:r w:rsidR="003C3EEE">
          <w:rPr>
            <w:noProof/>
            <w:webHidden/>
          </w:rPr>
          <w:fldChar w:fldCharType="begin"/>
        </w:r>
        <w:r w:rsidR="003C3EEE">
          <w:rPr>
            <w:noProof/>
            <w:webHidden/>
          </w:rPr>
          <w:instrText xml:space="preserve"> PAGEREF _Toc25657145 \h </w:instrText>
        </w:r>
        <w:r w:rsidR="003C3EEE">
          <w:rPr>
            <w:noProof/>
            <w:webHidden/>
          </w:rPr>
        </w:r>
        <w:r w:rsidR="003C3EEE">
          <w:rPr>
            <w:noProof/>
            <w:webHidden/>
          </w:rPr>
          <w:fldChar w:fldCharType="separate"/>
        </w:r>
        <w:r w:rsidR="003C3EEE">
          <w:rPr>
            <w:noProof/>
            <w:webHidden/>
          </w:rPr>
          <w:t>34</w:t>
        </w:r>
        <w:r w:rsidR="003C3EEE">
          <w:rPr>
            <w:noProof/>
            <w:webHidden/>
          </w:rPr>
          <w:fldChar w:fldCharType="end"/>
        </w:r>
      </w:hyperlink>
    </w:p>
    <w:p w14:paraId="7D9FB6A8"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6" w:history="1">
        <w:r w:rsidR="003C3EEE" w:rsidRPr="00AC56DB">
          <w:rPr>
            <w:rStyle w:val="Hyperlink"/>
            <w:noProof/>
          </w:rPr>
          <w:t>6.3.1</w:t>
        </w:r>
        <w:r w:rsidR="003C3EEE">
          <w:rPr>
            <w:rFonts w:asciiTheme="minorHAnsi" w:eastAsiaTheme="minorEastAsia" w:hAnsiTheme="minorHAnsi" w:cstheme="minorBidi"/>
            <w:i w:val="0"/>
            <w:iCs w:val="0"/>
            <w:noProof/>
            <w:sz w:val="22"/>
            <w:szCs w:val="22"/>
          </w:rPr>
          <w:tab/>
        </w:r>
        <w:r w:rsidR="003C3EEE" w:rsidRPr="00AC56DB">
          <w:rPr>
            <w:rStyle w:val="Hyperlink"/>
            <w:noProof/>
          </w:rPr>
          <w:t>Year</w:t>
        </w:r>
        <w:r w:rsidR="003C3EEE">
          <w:rPr>
            <w:noProof/>
            <w:webHidden/>
          </w:rPr>
          <w:tab/>
        </w:r>
        <w:r w:rsidR="003C3EEE">
          <w:rPr>
            <w:noProof/>
            <w:webHidden/>
          </w:rPr>
          <w:fldChar w:fldCharType="begin"/>
        </w:r>
        <w:r w:rsidR="003C3EEE">
          <w:rPr>
            <w:noProof/>
            <w:webHidden/>
          </w:rPr>
          <w:instrText xml:space="preserve"> PAGEREF _Toc25657146 \h </w:instrText>
        </w:r>
        <w:r w:rsidR="003C3EEE">
          <w:rPr>
            <w:noProof/>
            <w:webHidden/>
          </w:rPr>
        </w:r>
        <w:r w:rsidR="003C3EEE">
          <w:rPr>
            <w:noProof/>
            <w:webHidden/>
          </w:rPr>
          <w:fldChar w:fldCharType="separate"/>
        </w:r>
        <w:r w:rsidR="003C3EEE">
          <w:rPr>
            <w:noProof/>
            <w:webHidden/>
          </w:rPr>
          <w:t>34</w:t>
        </w:r>
        <w:r w:rsidR="003C3EEE">
          <w:rPr>
            <w:noProof/>
            <w:webHidden/>
          </w:rPr>
          <w:fldChar w:fldCharType="end"/>
        </w:r>
      </w:hyperlink>
    </w:p>
    <w:p w14:paraId="732F42EA"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7" w:history="1">
        <w:r w:rsidR="003C3EEE" w:rsidRPr="00AC56DB">
          <w:rPr>
            <w:rStyle w:val="Hyperlink"/>
            <w:noProof/>
          </w:rPr>
          <w:t>6.3.2</w:t>
        </w:r>
        <w:r w:rsidR="003C3EEE">
          <w:rPr>
            <w:rFonts w:asciiTheme="minorHAnsi" w:eastAsiaTheme="minorEastAsia" w:hAnsiTheme="minorHAnsi" w:cstheme="minorBidi"/>
            <w:i w:val="0"/>
            <w:iCs w:val="0"/>
            <w:noProof/>
            <w:sz w:val="22"/>
            <w:szCs w:val="22"/>
          </w:rPr>
          <w:tab/>
        </w:r>
        <w:r w:rsidR="003C3EEE" w:rsidRPr="00AC56DB">
          <w:rPr>
            <w:rStyle w:val="Hyperlink"/>
            <w:noProof/>
          </w:rPr>
          <w:t>Month</w:t>
        </w:r>
        <w:r w:rsidR="003C3EEE">
          <w:rPr>
            <w:noProof/>
            <w:webHidden/>
          </w:rPr>
          <w:tab/>
        </w:r>
        <w:r w:rsidR="003C3EEE">
          <w:rPr>
            <w:noProof/>
            <w:webHidden/>
          </w:rPr>
          <w:fldChar w:fldCharType="begin"/>
        </w:r>
        <w:r w:rsidR="003C3EEE">
          <w:rPr>
            <w:noProof/>
            <w:webHidden/>
          </w:rPr>
          <w:instrText xml:space="preserve"> PAGEREF _Toc25657147 \h </w:instrText>
        </w:r>
        <w:r w:rsidR="003C3EEE">
          <w:rPr>
            <w:noProof/>
            <w:webHidden/>
          </w:rPr>
        </w:r>
        <w:r w:rsidR="003C3EEE">
          <w:rPr>
            <w:noProof/>
            <w:webHidden/>
          </w:rPr>
          <w:fldChar w:fldCharType="separate"/>
        </w:r>
        <w:r w:rsidR="003C3EEE">
          <w:rPr>
            <w:noProof/>
            <w:webHidden/>
          </w:rPr>
          <w:t>34</w:t>
        </w:r>
        <w:r w:rsidR="003C3EEE">
          <w:rPr>
            <w:noProof/>
            <w:webHidden/>
          </w:rPr>
          <w:fldChar w:fldCharType="end"/>
        </w:r>
      </w:hyperlink>
    </w:p>
    <w:p w14:paraId="7726FCD2"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8" w:history="1">
        <w:r w:rsidR="003C3EEE" w:rsidRPr="00AC56DB">
          <w:rPr>
            <w:rStyle w:val="Hyperlink"/>
            <w:noProof/>
          </w:rPr>
          <w:t>6.3.3</w:t>
        </w:r>
        <w:r w:rsidR="003C3EEE">
          <w:rPr>
            <w:rFonts w:asciiTheme="minorHAnsi" w:eastAsiaTheme="minorEastAsia" w:hAnsiTheme="minorHAnsi" w:cstheme="minorBidi"/>
            <w:i w:val="0"/>
            <w:iCs w:val="0"/>
            <w:noProof/>
            <w:sz w:val="22"/>
            <w:szCs w:val="22"/>
          </w:rPr>
          <w:tab/>
        </w:r>
        <w:r w:rsidR="003C3EEE" w:rsidRPr="00AC56DB">
          <w:rPr>
            <w:rStyle w:val="Hyperlink"/>
            <w:noProof/>
          </w:rPr>
          <w:t>TMax</w:t>
        </w:r>
        <w:r w:rsidR="003C3EEE">
          <w:rPr>
            <w:noProof/>
            <w:webHidden/>
          </w:rPr>
          <w:tab/>
        </w:r>
        <w:r w:rsidR="003C3EEE">
          <w:rPr>
            <w:noProof/>
            <w:webHidden/>
          </w:rPr>
          <w:fldChar w:fldCharType="begin"/>
        </w:r>
        <w:r w:rsidR="003C3EEE">
          <w:rPr>
            <w:noProof/>
            <w:webHidden/>
          </w:rPr>
          <w:instrText xml:space="preserve"> PAGEREF _Toc25657148 \h </w:instrText>
        </w:r>
        <w:r w:rsidR="003C3EEE">
          <w:rPr>
            <w:noProof/>
            <w:webHidden/>
          </w:rPr>
        </w:r>
        <w:r w:rsidR="003C3EEE">
          <w:rPr>
            <w:noProof/>
            <w:webHidden/>
          </w:rPr>
          <w:fldChar w:fldCharType="separate"/>
        </w:r>
        <w:r w:rsidR="003C3EEE">
          <w:rPr>
            <w:noProof/>
            <w:webHidden/>
          </w:rPr>
          <w:t>34</w:t>
        </w:r>
        <w:r w:rsidR="003C3EEE">
          <w:rPr>
            <w:noProof/>
            <w:webHidden/>
          </w:rPr>
          <w:fldChar w:fldCharType="end"/>
        </w:r>
      </w:hyperlink>
    </w:p>
    <w:p w14:paraId="2DBE0132"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49" w:history="1">
        <w:r w:rsidR="003C3EEE" w:rsidRPr="00AC56DB">
          <w:rPr>
            <w:rStyle w:val="Hyperlink"/>
            <w:noProof/>
          </w:rPr>
          <w:t>6.3.4</w:t>
        </w:r>
        <w:r w:rsidR="003C3EEE">
          <w:rPr>
            <w:rFonts w:asciiTheme="minorHAnsi" w:eastAsiaTheme="minorEastAsia" w:hAnsiTheme="minorHAnsi" w:cstheme="minorBidi"/>
            <w:i w:val="0"/>
            <w:iCs w:val="0"/>
            <w:noProof/>
            <w:sz w:val="22"/>
            <w:szCs w:val="22"/>
          </w:rPr>
          <w:tab/>
        </w:r>
        <w:r w:rsidR="003C3EEE" w:rsidRPr="00AC56DB">
          <w:rPr>
            <w:rStyle w:val="Hyperlink"/>
            <w:noProof/>
          </w:rPr>
          <w:t>TMin</w:t>
        </w:r>
        <w:r w:rsidR="003C3EEE">
          <w:rPr>
            <w:noProof/>
            <w:webHidden/>
          </w:rPr>
          <w:tab/>
        </w:r>
        <w:r w:rsidR="003C3EEE">
          <w:rPr>
            <w:noProof/>
            <w:webHidden/>
          </w:rPr>
          <w:fldChar w:fldCharType="begin"/>
        </w:r>
        <w:r w:rsidR="003C3EEE">
          <w:rPr>
            <w:noProof/>
            <w:webHidden/>
          </w:rPr>
          <w:instrText xml:space="preserve"> PAGEREF _Toc25657149 \h </w:instrText>
        </w:r>
        <w:r w:rsidR="003C3EEE">
          <w:rPr>
            <w:noProof/>
            <w:webHidden/>
          </w:rPr>
        </w:r>
        <w:r w:rsidR="003C3EEE">
          <w:rPr>
            <w:noProof/>
            <w:webHidden/>
          </w:rPr>
          <w:fldChar w:fldCharType="separate"/>
        </w:r>
        <w:r w:rsidR="003C3EEE">
          <w:rPr>
            <w:noProof/>
            <w:webHidden/>
          </w:rPr>
          <w:t>35</w:t>
        </w:r>
        <w:r w:rsidR="003C3EEE">
          <w:rPr>
            <w:noProof/>
            <w:webHidden/>
          </w:rPr>
          <w:fldChar w:fldCharType="end"/>
        </w:r>
      </w:hyperlink>
    </w:p>
    <w:p w14:paraId="6D40AD35"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50" w:history="1">
        <w:r w:rsidR="003C3EEE" w:rsidRPr="00AC56DB">
          <w:rPr>
            <w:rStyle w:val="Hyperlink"/>
            <w:noProof/>
          </w:rPr>
          <w:t>6.3.5</w:t>
        </w:r>
        <w:r w:rsidR="003C3EEE">
          <w:rPr>
            <w:rFonts w:asciiTheme="minorHAnsi" w:eastAsiaTheme="minorEastAsia" w:hAnsiTheme="minorHAnsi" w:cstheme="minorBidi"/>
            <w:i w:val="0"/>
            <w:iCs w:val="0"/>
            <w:noProof/>
            <w:sz w:val="22"/>
            <w:szCs w:val="22"/>
          </w:rPr>
          <w:tab/>
        </w:r>
        <w:r w:rsidR="003C3EEE" w:rsidRPr="00AC56DB">
          <w:rPr>
            <w:rStyle w:val="Hyperlink"/>
            <w:noProof/>
          </w:rPr>
          <w:t>PAR</w:t>
        </w:r>
        <w:r w:rsidR="003C3EEE">
          <w:rPr>
            <w:noProof/>
            <w:webHidden/>
          </w:rPr>
          <w:tab/>
        </w:r>
        <w:r w:rsidR="003C3EEE">
          <w:rPr>
            <w:noProof/>
            <w:webHidden/>
          </w:rPr>
          <w:fldChar w:fldCharType="begin"/>
        </w:r>
        <w:r w:rsidR="003C3EEE">
          <w:rPr>
            <w:noProof/>
            <w:webHidden/>
          </w:rPr>
          <w:instrText xml:space="preserve"> PAGEREF _Toc25657150 \h </w:instrText>
        </w:r>
        <w:r w:rsidR="003C3EEE">
          <w:rPr>
            <w:noProof/>
            <w:webHidden/>
          </w:rPr>
        </w:r>
        <w:r w:rsidR="003C3EEE">
          <w:rPr>
            <w:noProof/>
            <w:webHidden/>
          </w:rPr>
          <w:fldChar w:fldCharType="separate"/>
        </w:r>
        <w:r w:rsidR="003C3EEE">
          <w:rPr>
            <w:noProof/>
            <w:webHidden/>
          </w:rPr>
          <w:t>35</w:t>
        </w:r>
        <w:r w:rsidR="003C3EEE">
          <w:rPr>
            <w:noProof/>
            <w:webHidden/>
          </w:rPr>
          <w:fldChar w:fldCharType="end"/>
        </w:r>
      </w:hyperlink>
    </w:p>
    <w:p w14:paraId="6541C67C"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51" w:history="1">
        <w:r w:rsidR="003C3EEE" w:rsidRPr="00AC56DB">
          <w:rPr>
            <w:rStyle w:val="Hyperlink"/>
            <w:noProof/>
          </w:rPr>
          <w:t>6.3.6</w:t>
        </w:r>
        <w:r w:rsidR="003C3EEE">
          <w:rPr>
            <w:rFonts w:asciiTheme="minorHAnsi" w:eastAsiaTheme="minorEastAsia" w:hAnsiTheme="minorHAnsi" w:cstheme="minorBidi"/>
            <w:i w:val="0"/>
            <w:iCs w:val="0"/>
            <w:noProof/>
            <w:sz w:val="22"/>
            <w:szCs w:val="22"/>
          </w:rPr>
          <w:tab/>
        </w:r>
        <w:r w:rsidR="003C3EEE" w:rsidRPr="00AC56DB">
          <w:rPr>
            <w:rStyle w:val="Hyperlink"/>
            <w:noProof/>
          </w:rPr>
          <w:t>Prec</w:t>
        </w:r>
        <w:r w:rsidR="003C3EEE">
          <w:rPr>
            <w:noProof/>
            <w:webHidden/>
          </w:rPr>
          <w:tab/>
        </w:r>
        <w:r w:rsidR="003C3EEE">
          <w:rPr>
            <w:noProof/>
            <w:webHidden/>
          </w:rPr>
          <w:fldChar w:fldCharType="begin"/>
        </w:r>
        <w:r w:rsidR="003C3EEE">
          <w:rPr>
            <w:noProof/>
            <w:webHidden/>
          </w:rPr>
          <w:instrText xml:space="preserve"> PAGEREF _Toc25657151 \h </w:instrText>
        </w:r>
        <w:r w:rsidR="003C3EEE">
          <w:rPr>
            <w:noProof/>
            <w:webHidden/>
          </w:rPr>
        </w:r>
        <w:r w:rsidR="003C3EEE">
          <w:rPr>
            <w:noProof/>
            <w:webHidden/>
          </w:rPr>
          <w:fldChar w:fldCharType="separate"/>
        </w:r>
        <w:r w:rsidR="003C3EEE">
          <w:rPr>
            <w:noProof/>
            <w:webHidden/>
          </w:rPr>
          <w:t>35</w:t>
        </w:r>
        <w:r w:rsidR="003C3EEE">
          <w:rPr>
            <w:noProof/>
            <w:webHidden/>
          </w:rPr>
          <w:fldChar w:fldCharType="end"/>
        </w:r>
      </w:hyperlink>
    </w:p>
    <w:p w14:paraId="2768632F"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52" w:history="1">
        <w:r w:rsidR="003C3EEE" w:rsidRPr="00AC56DB">
          <w:rPr>
            <w:rStyle w:val="Hyperlink"/>
            <w:noProof/>
          </w:rPr>
          <w:t>6.3.7</w:t>
        </w:r>
        <w:r w:rsidR="003C3EEE">
          <w:rPr>
            <w:rFonts w:asciiTheme="minorHAnsi" w:eastAsiaTheme="minorEastAsia" w:hAnsiTheme="minorHAnsi" w:cstheme="minorBidi"/>
            <w:i w:val="0"/>
            <w:iCs w:val="0"/>
            <w:noProof/>
            <w:sz w:val="22"/>
            <w:szCs w:val="22"/>
          </w:rPr>
          <w:tab/>
        </w:r>
        <w:r w:rsidR="003C3EEE" w:rsidRPr="00AC56DB">
          <w:rPr>
            <w:rStyle w:val="Hyperlink"/>
            <w:noProof/>
          </w:rPr>
          <w:t>CO2</w:t>
        </w:r>
        <w:r w:rsidR="003C3EEE">
          <w:rPr>
            <w:noProof/>
            <w:webHidden/>
          </w:rPr>
          <w:tab/>
        </w:r>
        <w:r w:rsidR="003C3EEE">
          <w:rPr>
            <w:noProof/>
            <w:webHidden/>
          </w:rPr>
          <w:fldChar w:fldCharType="begin"/>
        </w:r>
        <w:r w:rsidR="003C3EEE">
          <w:rPr>
            <w:noProof/>
            <w:webHidden/>
          </w:rPr>
          <w:instrText xml:space="preserve"> PAGEREF _Toc25657152 \h </w:instrText>
        </w:r>
        <w:r w:rsidR="003C3EEE">
          <w:rPr>
            <w:noProof/>
            <w:webHidden/>
          </w:rPr>
        </w:r>
        <w:r w:rsidR="003C3EEE">
          <w:rPr>
            <w:noProof/>
            <w:webHidden/>
          </w:rPr>
          <w:fldChar w:fldCharType="separate"/>
        </w:r>
        <w:r w:rsidR="003C3EEE">
          <w:rPr>
            <w:noProof/>
            <w:webHidden/>
          </w:rPr>
          <w:t>35</w:t>
        </w:r>
        <w:r w:rsidR="003C3EEE">
          <w:rPr>
            <w:noProof/>
            <w:webHidden/>
          </w:rPr>
          <w:fldChar w:fldCharType="end"/>
        </w:r>
      </w:hyperlink>
    </w:p>
    <w:p w14:paraId="6AB1B745" w14:textId="77777777" w:rsidR="003C3EEE" w:rsidRDefault="00F32FB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5657153" w:history="1">
        <w:r w:rsidR="003C3EEE" w:rsidRPr="00AC56DB">
          <w:rPr>
            <w:rStyle w:val="Hyperlink"/>
            <w:noProof/>
          </w:rPr>
          <w:t>6.3.8</w:t>
        </w:r>
        <w:r w:rsidR="003C3EEE">
          <w:rPr>
            <w:rFonts w:asciiTheme="minorHAnsi" w:eastAsiaTheme="minorEastAsia" w:hAnsiTheme="minorHAnsi" w:cstheme="minorBidi"/>
            <w:i w:val="0"/>
            <w:iCs w:val="0"/>
            <w:noProof/>
            <w:sz w:val="22"/>
            <w:szCs w:val="22"/>
          </w:rPr>
          <w:tab/>
        </w:r>
        <w:r w:rsidR="003C3EEE" w:rsidRPr="00AC56DB">
          <w:rPr>
            <w:rStyle w:val="Hyperlink"/>
            <w:noProof/>
          </w:rPr>
          <w:t>O3 (Optional)</w:t>
        </w:r>
        <w:r w:rsidR="003C3EEE">
          <w:rPr>
            <w:noProof/>
            <w:webHidden/>
          </w:rPr>
          <w:tab/>
        </w:r>
        <w:r w:rsidR="003C3EEE">
          <w:rPr>
            <w:noProof/>
            <w:webHidden/>
          </w:rPr>
          <w:fldChar w:fldCharType="begin"/>
        </w:r>
        <w:r w:rsidR="003C3EEE">
          <w:rPr>
            <w:noProof/>
            <w:webHidden/>
          </w:rPr>
          <w:instrText xml:space="preserve"> PAGEREF _Toc25657153 \h </w:instrText>
        </w:r>
        <w:r w:rsidR="003C3EEE">
          <w:rPr>
            <w:noProof/>
            <w:webHidden/>
          </w:rPr>
        </w:r>
        <w:r w:rsidR="003C3EEE">
          <w:rPr>
            <w:noProof/>
            <w:webHidden/>
          </w:rPr>
          <w:fldChar w:fldCharType="separate"/>
        </w:r>
        <w:r w:rsidR="003C3EEE">
          <w:rPr>
            <w:noProof/>
            <w:webHidden/>
          </w:rPr>
          <w:t>35</w:t>
        </w:r>
        <w:r w:rsidR="003C3EEE">
          <w:rPr>
            <w:noProof/>
            <w:webHidden/>
          </w:rPr>
          <w:fldChar w:fldCharType="end"/>
        </w:r>
      </w:hyperlink>
    </w:p>
    <w:p w14:paraId="3ED0D0EC"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54" w:history="1">
        <w:r w:rsidR="003C3EEE" w:rsidRPr="00AC56DB">
          <w:rPr>
            <w:rStyle w:val="Hyperlink"/>
            <w:noProof/>
          </w:rPr>
          <w:t>7</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Generic PnET Species Parameters</w:t>
        </w:r>
        <w:r w:rsidR="003C3EEE">
          <w:rPr>
            <w:noProof/>
            <w:webHidden/>
          </w:rPr>
          <w:tab/>
        </w:r>
        <w:r w:rsidR="003C3EEE">
          <w:rPr>
            <w:noProof/>
            <w:webHidden/>
          </w:rPr>
          <w:fldChar w:fldCharType="begin"/>
        </w:r>
        <w:r w:rsidR="003C3EEE">
          <w:rPr>
            <w:noProof/>
            <w:webHidden/>
          </w:rPr>
          <w:instrText xml:space="preserve"> PAGEREF _Toc25657154 \h </w:instrText>
        </w:r>
        <w:r w:rsidR="003C3EEE">
          <w:rPr>
            <w:noProof/>
            <w:webHidden/>
          </w:rPr>
        </w:r>
        <w:r w:rsidR="003C3EEE">
          <w:rPr>
            <w:noProof/>
            <w:webHidden/>
          </w:rPr>
          <w:fldChar w:fldCharType="separate"/>
        </w:r>
        <w:r w:rsidR="003C3EEE">
          <w:rPr>
            <w:noProof/>
            <w:webHidden/>
          </w:rPr>
          <w:t>36</w:t>
        </w:r>
        <w:r w:rsidR="003C3EEE">
          <w:rPr>
            <w:noProof/>
            <w:webHidden/>
          </w:rPr>
          <w:fldChar w:fldCharType="end"/>
        </w:r>
      </w:hyperlink>
    </w:p>
    <w:p w14:paraId="6BEBB510"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55" w:history="1">
        <w:r w:rsidR="003C3EEE" w:rsidRPr="00AC56DB">
          <w:rPr>
            <w:rStyle w:val="Hyperlink"/>
            <w:noProof/>
          </w:rPr>
          <w:t>7.1</w:t>
        </w:r>
        <w:r w:rsidR="003C3EEE">
          <w:rPr>
            <w:rFonts w:asciiTheme="minorHAnsi" w:eastAsiaTheme="minorEastAsia" w:hAnsiTheme="minorHAnsi" w:cstheme="minorBidi"/>
            <w:noProof/>
            <w:sz w:val="22"/>
            <w:szCs w:val="22"/>
          </w:rPr>
          <w:tab/>
        </w:r>
        <w:r w:rsidR="003C3EEE" w:rsidRPr="00AC56DB">
          <w:rPr>
            <w:rStyle w:val="Hyperlink"/>
            <w:noProof/>
          </w:rPr>
          <w:t>Example file:</w:t>
        </w:r>
        <w:r w:rsidR="003C3EEE">
          <w:rPr>
            <w:noProof/>
            <w:webHidden/>
          </w:rPr>
          <w:tab/>
        </w:r>
        <w:r w:rsidR="003C3EEE">
          <w:rPr>
            <w:noProof/>
            <w:webHidden/>
          </w:rPr>
          <w:fldChar w:fldCharType="begin"/>
        </w:r>
        <w:r w:rsidR="003C3EEE">
          <w:rPr>
            <w:noProof/>
            <w:webHidden/>
          </w:rPr>
          <w:instrText xml:space="preserve"> PAGEREF _Toc25657155 \h </w:instrText>
        </w:r>
        <w:r w:rsidR="003C3EEE">
          <w:rPr>
            <w:noProof/>
            <w:webHidden/>
          </w:rPr>
        </w:r>
        <w:r w:rsidR="003C3EEE">
          <w:rPr>
            <w:noProof/>
            <w:webHidden/>
          </w:rPr>
          <w:fldChar w:fldCharType="separate"/>
        </w:r>
        <w:r w:rsidR="003C3EEE">
          <w:rPr>
            <w:noProof/>
            <w:webHidden/>
          </w:rPr>
          <w:t>36</w:t>
        </w:r>
        <w:r w:rsidR="003C3EEE">
          <w:rPr>
            <w:noProof/>
            <w:webHidden/>
          </w:rPr>
          <w:fldChar w:fldCharType="end"/>
        </w:r>
      </w:hyperlink>
    </w:p>
    <w:p w14:paraId="4C8E2404"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56" w:history="1">
        <w:r w:rsidR="003C3EEE" w:rsidRPr="00AC56DB">
          <w:rPr>
            <w:rStyle w:val="Hyperlink"/>
            <w:noProof/>
          </w:rPr>
          <w:t>7.2</w:t>
        </w:r>
        <w:r w:rsidR="003C3EEE">
          <w:rPr>
            <w:rFonts w:asciiTheme="minorHAnsi" w:eastAsiaTheme="minorEastAsia" w:hAnsiTheme="minorHAnsi" w:cstheme="minorBidi"/>
            <w:noProof/>
            <w:sz w:val="22"/>
            <w:szCs w:val="22"/>
          </w:rPr>
          <w:tab/>
        </w:r>
        <w:r w:rsidR="003C3EEE" w:rsidRPr="00AC56DB">
          <w:rPr>
            <w:rStyle w:val="Hyperlink"/>
            <w:noProof/>
          </w:rPr>
          <w:t>LandisData</w:t>
        </w:r>
        <w:r w:rsidR="003C3EEE">
          <w:rPr>
            <w:noProof/>
            <w:webHidden/>
          </w:rPr>
          <w:tab/>
        </w:r>
        <w:r w:rsidR="003C3EEE">
          <w:rPr>
            <w:noProof/>
            <w:webHidden/>
          </w:rPr>
          <w:fldChar w:fldCharType="begin"/>
        </w:r>
        <w:r w:rsidR="003C3EEE">
          <w:rPr>
            <w:noProof/>
            <w:webHidden/>
          </w:rPr>
          <w:instrText xml:space="preserve"> PAGEREF _Toc25657156 \h </w:instrText>
        </w:r>
        <w:r w:rsidR="003C3EEE">
          <w:rPr>
            <w:noProof/>
            <w:webHidden/>
          </w:rPr>
        </w:r>
        <w:r w:rsidR="003C3EEE">
          <w:rPr>
            <w:noProof/>
            <w:webHidden/>
          </w:rPr>
          <w:fldChar w:fldCharType="separate"/>
        </w:r>
        <w:r w:rsidR="003C3EEE">
          <w:rPr>
            <w:noProof/>
            <w:webHidden/>
          </w:rPr>
          <w:t>36</w:t>
        </w:r>
        <w:r w:rsidR="003C3EEE">
          <w:rPr>
            <w:noProof/>
            <w:webHidden/>
          </w:rPr>
          <w:fldChar w:fldCharType="end"/>
        </w:r>
      </w:hyperlink>
    </w:p>
    <w:p w14:paraId="04089B60"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57" w:history="1">
        <w:r w:rsidR="003C3EEE" w:rsidRPr="00AC56DB">
          <w:rPr>
            <w:rStyle w:val="Hyperlink"/>
            <w:noProof/>
          </w:rPr>
          <w:t>7.3</w:t>
        </w:r>
        <w:r w:rsidR="003C3EEE">
          <w:rPr>
            <w:rFonts w:asciiTheme="minorHAnsi" w:eastAsiaTheme="minorEastAsia" w:hAnsiTheme="minorHAnsi" w:cstheme="minorBidi"/>
            <w:noProof/>
            <w:sz w:val="22"/>
            <w:szCs w:val="22"/>
          </w:rPr>
          <w:tab/>
        </w:r>
        <w:r w:rsidR="003C3EEE" w:rsidRPr="00AC56DB">
          <w:rPr>
            <w:rStyle w:val="Hyperlink"/>
            <w:noProof/>
          </w:rPr>
          <w:t>PnETGenericParameters</w:t>
        </w:r>
        <w:r w:rsidR="003C3EEE">
          <w:rPr>
            <w:noProof/>
            <w:webHidden/>
          </w:rPr>
          <w:tab/>
        </w:r>
        <w:r w:rsidR="003C3EEE">
          <w:rPr>
            <w:noProof/>
            <w:webHidden/>
          </w:rPr>
          <w:fldChar w:fldCharType="begin"/>
        </w:r>
        <w:r w:rsidR="003C3EEE">
          <w:rPr>
            <w:noProof/>
            <w:webHidden/>
          </w:rPr>
          <w:instrText xml:space="preserve"> PAGEREF _Toc25657157 \h </w:instrText>
        </w:r>
        <w:r w:rsidR="003C3EEE">
          <w:rPr>
            <w:noProof/>
            <w:webHidden/>
          </w:rPr>
        </w:r>
        <w:r w:rsidR="003C3EEE">
          <w:rPr>
            <w:noProof/>
            <w:webHidden/>
          </w:rPr>
          <w:fldChar w:fldCharType="separate"/>
        </w:r>
        <w:r w:rsidR="003C3EEE">
          <w:rPr>
            <w:noProof/>
            <w:webHidden/>
          </w:rPr>
          <w:t>36</w:t>
        </w:r>
        <w:r w:rsidR="003C3EEE">
          <w:rPr>
            <w:noProof/>
            <w:webHidden/>
          </w:rPr>
          <w:fldChar w:fldCharType="end"/>
        </w:r>
      </w:hyperlink>
    </w:p>
    <w:p w14:paraId="593D7742"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58" w:history="1">
        <w:r w:rsidR="003C3EEE" w:rsidRPr="00AC56DB">
          <w:rPr>
            <w:rStyle w:val="Hyperlink"/>
            <w:noProof/>
          </w:rPr>
          <w:t>7.4</w:t>
        </w:r>
        <w:r w:rsidR="003C3EEE">
          <w:rPr>
            <w:rFonts w:asciiTheme="minorHAnsi" w:eastAsiaTheme="minorEastAsia" w:hAnsiTheme="minorHAnsi" w:cstheme="minorBidi"/>
            <w:noProof/>
            <w:sz w:val="22"/>
            <w:szCs w:val="22"/>
          </w:rPr>
          <w:tab/>
        </w:r>
        <w:r w:rsidR="003C3EEE" w:rsidRPr="00AC56DB">
          <w:rPr>
            <w:rStyle w:val="Hyperlink"/>
            <w:noProof/>
          </w:rPr>
          <w:t>MaxCanopyLayers</w:t>
        </w:r>
        <w:r w:rsidR="003C3EEE">
          <w:rPr>
            <w:noProof/>
            <w:webHidden/>
          </w:rPr>
          <w:tab/>
        </w:r>
        <w:r w:rsidR="003C3EEE">
          <w:rPr>
            <w:noProof/>
            <w:webHidden/>
          </w:rPr>
          <w:fldChar w:fldCharType="begin"/>
        </w:r>
        <w:r w:rsidR="003C3EEE">
          <w:rPr>
            <w:noProof/>
            <w:webHidden/>
          </w:rPr>
          <w:instrText xml:space="preserve"> PAGEREF _Toc25657158 \h </w:instrText>
        </w:r>
        <w:r w:rsidR="003C3EEE">
          <w:rPr>
            <w:noProof/>
            <w:webHidden/>
          </w:rPr>
        </w:r>
        <w:r w:rsidR="003C3EEE">
          <w:rPr>
            <w:noProof/>
            <w:webHidden/>
          </w:rPr>
          <w:fldChar w:fldCharType="separate"/>
        </w:r>
        <w:r w:rsidR="003C3EEE">
          <w:rPr>
            <w:noProof/>
            <w:webHidden/>
          </w:rPr>
          <w:t>36</w:t>
        </w:r>
        <w:r w:rsidR="003C3EEE">
          <w:rPr>
            <w:noProof/>
            <w:webHidden/>
          </w:rPr>
          <w:fldChar w:fldCharType="end"/>
        </w:r>
      </w:hyperlink>
    </w:p>
    <w:p w14:paraId="26150076"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59" w:history="1">
        <w:r w:rsidR="003C3EEE" w:rsidRPr="00AC56DB">
          <w:rPr>
            <w:rStyle w:val="Hyperlink"/>
            <w:noProof/>
          </w:rPr>
          <w:t>7.5</w:t>
        </w:r>
        <w:r w:rsidR="003C3EEE">
          <w:rPr>
            <w:rFonts w:asciiTheme="minorHAnsi" w:eastAsiaTheme="minorEastAsia" w:hAnsiTheme="minorHAnsi" w:cstheme="minorBidi"/>
            <w:noProof/>
            <w:sz w:val="22"/>
            <w:szCs w:val="22"/>
          </w:rPr>
          <w:tab/>
        </w:r>
        <w:r w:rsidR="003C3EEE" w:rsidRPr="00AC56DB">
          <w:rPr>
            <w:rStyle w:val="Hyperlink"/>
            <w:noProof/>
          </w:rPr>
          <w:t>MaxDevLyrAv</w:t>
        </w:r>
        <w:r w:rsidR="003C3EEE">
          <w:rPr>
            <w:noProof/>
            <w:webHidden/>
          </w:rPr>
          <w:tab/>
        </w:r>
        <w:r w:rsidR="003C3EEE">
          <w:rPr>
            <w:noProof/>
            <w:webHidden/>
          </w:rPr>
          <w:fldChar w:fldCharType="begin"/>
        </w:r>
        <w:r w:rsidR="003C3EEE">
          <w:rPr>
            <w:noProof/>
            <w:webHidden/>
          </w:rPr>
          <w:instrText xml:space="preserve"> PAGEREF _Toc25657159 \h </w:instrText>
        </w:r>
        <w:r w:rsidR="003C3EEE">
          <w:rPr>
            <w:noProof/>
            <w:webHidden/>
          </w:rPr>
        </w:r>
        <w:r w:rsidR="003C3EEE">
          <w:rPr>
            <w:noProof/>
            <w:webHidden/>
          </w:rPr>
          <w:fldChar w:fldCharType="separate"/>
        </w:r>
        <w:r w:rsidR="003C3EEE">
          <w:rPr>
            <w:noProof/>
            <w:webHidden/>
          </w:rPr>
          <w:t>37</w:t>
        </w:r>
        <w:r w:rsidR="003C3EEE">
          <w:rPr>
            <w:noProof/>
            <w:webHidden/>
          </w:rPr>
          <w:fldChar w:fldCharType="end"/>
        </w:r>
      </w:hyperlink>
    </w:p>
    <w:p w14:paraId="0EBF6E69"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60" w:history="1">
        <w:r w:rsidR="003C3EEE" w:rsidRPr="00AC56DB">
          <w:rPr>
            <w:rStyle w:val="Hyperlink"/>
            <w:noProof/>
          </w:rPr>
          <w:t>7.6</w:t>
        </w:r>
        <w:r w:rsidR="003C3EEE">
          <w:rPr>
            <w:rFonts w:asciiTheme="minorHAnsi" w:eastAsiaTheme="minorEastAsia" w:hAnsiTheme="minorHAnsi" w:cstheme="minorBidi"/>
            <w:noProof/>
            <w:sz w:val="22"/>
            <w:szCs w:val="22"/>
          </w:rPr>
          <w:tab/>
        </w:r>
        <w:r w:rsidR="003C3EEE" w:rsidRPr="00AC56DB">
          <w:rPr>
            <w:rStyle w:val="Hyperlink"/>
            <w:noProof/>
          </w:rPr>
          <w:t>IMAX</w:t>
        </w:r>
        <w:r w:rsidR="003C3EEE">
          <w:rPr>
            <w:noProof/>
            <w:webHidden/>
          </w:rPr>
          <w:tab/>
        </w:r>
        <w:r w:rsidR="003C3EEE">
          <w:rPr>
            <w:noProof/>
            <w:webHidden/>
          </w:rPr>
          <w:fldChar w:fldCharType="begin"/>
        </w:r>
        <w:r w:rsidR="003C3EEE">
          <w:rPr>
            <w:noProof/>
            <w:webHidden/>
          </w:rPr>
          <w:instrText xml:space="preserve"> PAGEREF _Toc25657160 \h </w:instrText>
        </w:r>
        <w:r w:rsidR="003C3EEE">
          <w:rPr>
            <w:noProof/>
            <w:webHidden/>
          </w:rPr>
        </w:r>
        <w:r w:rsidR="003C3EEE">
          <w:rPr>
            <w:noProof/>
            <w:webHidden/>
          </w:rPr>
          <w:fldChar w:fldCharType="separate"/>
        </w:r>
        <w:r w:rsidR="003C3EEE">
          <w:rPr>
            <w:noProof/>
            <w:webHidden/>
          </w:rPr>
          <w:t>37</w:t>
        </w:r>
        <w:r w:rsidR="003C3EEE">
          <w:rPr>
            <w:noProof/>
            <w:webHidden/>
          </w:rPr>
          <w:fldChar w:fldCharType="end"/>
        </w:r>
      </w:hyperlink>
    </w:p>
    <w:p w14:paraId="60FB66D1"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61" w:history="1">
        <w:r w:rsidR="003C3EEE" w:rsidRPr="00AC56DB">
          <w:rPr>
            <w:rStyle w:val="Hyperlink"/>
            <w:noProof/>
          </w:rPr>
          <w:t>7.7</w:t>
        </w:r>
        <w:r w:rsidR="003C3EEE">
          <w:rPr>
            <w:rFonts w:asciiTheme="minorHAnsi" w:eastAsiaTheme="minorEastAsia" w:hAnsiTheme="minorHAnsi" w:cstheme="minorBidi"/>
            <w:noProof/>
            <w:sz w:val="22"/>
            <w:szCs w:val="22"/>
          </w:rPr>
          <w:tab/>
        </w:r>
        <w:r w:rsidR="003C3EEE" w:rsidRPr="00AC56DB">
          <w:rPr>
            <w:rStyle w:val="Hyperlink"/>
            <w:noProof/>
          </w:rPr>
          <w:t>DVPD1, DVPD2</w:t>
        </w:r>
        <w:r w:rsidR="003C3EEE">
          <w:rPr>
            <w:noProof/>
            <w:webHidden/>
          </w:rPr>
          <w:tab/>
        </w:r>
        <w:r w:rsidR="003C3EEE">
          <w:rPr>
            <w:noProof/>
            <w:webHidden/>
          </w:rPr>
          <w:fldChar w:fldCharType="begin"/>
        </w:r>
        <w:r w:rsidR="003C3EEE">
          <w:rPr>
            <w:noProof/>
            <w:webHidden/>
          </w:rPr>
          <w:instrText xml:space="preserve"> PAGEREF _Toc25657161 \h </w:instrText>
        </w:r>
        <w:r w:rsidR="003C3EEE">
          <w:rPr>
            <w:noProof/>
            <w:webHidden/>
          </w:rPr>
        </w:r>
        <w:r w:rsidR="003C3EEE">
          <w:rPr>
            <w:noProof/>
            <w:webHidden/>
          </w:rPr>
          <w:fldChar w:fldCharType="separate"/>
        </w:r>
        <w:r w:rsidR="003C3EEE">
          <w:rPr>
            <w:noProof/>
            <w:webHidden/>
          </w:rPr>
          <w:t>37</w:t>
        </w:r>
        <w:r w:rsidR="003C3EEE">
          <w:rPr>
            <w:noProof/>
            <w:webHidden/>
          </w:rPr>
          <w:fldChar w:fldCharType="end"/>
        </w:r>
      </w:hyperlink>
    </w:p>
    <w:p w14:paraId="27A4545E"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62" w:history="1">
        <w:r w:rsidR="003C3EEE" w:rsidRPr="00AC56DB">
          <w:rPr>
            <w:rStyle w:val="Hyperlink"/>
            <w:noProof/>
          </w:rPr>
          <w:t>7.8</w:t>
        </w:r>
        <w:r w:rsidR="003C3EEE">
          <w:rPr>
            <w:rFonts w:asciiTheme="minorHAnsi" w:eastAsiaTheme="minorEastAsia" w:hAnsiTheme="minorHAnsi" w:cstheme="minorBidi"/>
            <w:noProof/>
            <w:sz w:val="22"/>
            <w:szCs w:val="22"/>
          </w:rPr>
          <w:tab/>
        </w:r>
        <w:r w:rsidR="003C3EEE" w:rsidRPr="00AC56DB">
          <w:rPr>
            <w:rStyle w:val="Hyperlink"/>
            <w:noProof/>
          </w:rPr>
          <w:t>BFolResp</w:t>
        </w:r>
        <w:r w:rsidR="003C3EEE">
          <w:rPr>
            <w:noProof/>
            <w:webHidden/>
          </w:rPr>
          <w:tab/>
        </w:r>
        <w:r w:rsidR="003C3EEE">
          <w:rPr>
            <w:noProof/>
            <w:webHidden/>
          </w:rPr>
          <w:fldChar w:fldCharType="begin"/>
        </w:r>
        <w:r w:rsidR="003C3EEE">
          <w:rPr>
            <w:noProof/>
            <w:webHidden/>
          </w:rPr>
          <w:instrText xml:space="preserve"> PAGEREF _Toc25657162 \h </w:instrText>
        </w:r>
        <w:r w:rsidR="003C3EEE">
          <w:rPr>
            <w:noProof/>
            <w:webHidden/>
          </w:rPr>
        </w:r>
        <w:r w:rsidR="003C3EEE">
          <w:rPr>
            <w:noProof/>
            <w:webHidden/>
          </w:rPr>
          <w:fldChar w:fldCharType="separate"/>
        </w:r>
        <w:r w:rsidR="003C3EEE">
          <w:rPr>
            <w:noProof/>
            <w:webHidden/>
          </w:rPr>
          <w:t>37</w:t>
        </w:r>
        <w:r w:rsidR="003C3EEE">
          <w:rPr>
            <w:noProof/>
            <w:webHidden/>
          </w:rPr>
          <w:fldChar w:fldCharType="end"/>
        </w:r>
      </w:hyperlink>
    </w:p>
    <w:p w14:paraId="664557F6"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63" w:history="1">
        <w:r w:rsidR="003C3EEE" w:rsidRPr="00AC56DB">
          <w:rPr>
            <w:rStyle w:val="Hyperlink"/>
            <w:noProof/>
          </w:rPr>
          <w:t>7.9</w:t>
        </w:r>
        <w:r w:rsidR="003C3EEE">
          <w:rPr>
            <w:rFonts w:asciiTheme="minorHAnsi" w:eastAsiaTheme="minorEastAsia" w:hAnsiTheme="minorHAnsi" w:cstheme="minorBidi"/>
            <w:noProof/>
            <w:sz w:val="22"/>
            <w:szCs w:val="22"/>
          </w:rPr>
          <w:tab/>
        </w:r>
        <w:r w:rsidR="003C3EEE" w:rsidRPr="00AC56DB">
          <w:rPr>
            <w:rStyle w:val="Hyperlink"/>
            <w:noProof/>
          </w:rPr>
          <w:t>MaintResp</w:t>
        </w:r>
        <w:r w:rsidR="003C3EEE">
          <w:rPr>
            <w:noProof/>
            <w:webHidden/>
          </w:rPr>
          <w:tab/>
        </w:r>
        <w:r w:rsidR="003C3EEE">
          <w:rPr>
            <w:noProof/>
            <w:webHidden/>
          </w:rPr>
          <w:fldChar w:fldCharType="begin"/>
        </w:r>
        <w:r w:rsidR="003C3EEE">
          <w:rPr>
            <w:noProof/>
            <w:webHidden/>
          </w:rPr>
          <w:instrText xml:space="preserve"> PAGEREF _Toc25657163 \h </w:instrText>
        </w:r>
        <w:r w:rsidR="003C3EEE">
          <w:rPr>
            <w:noProof/>
            <w:webHidden/>
          </w:rPr>
        </w:r>
        <w:r w:rsidR="003C3EEE">
          <w:rPr>
            <w:noProof/>
            <w:webHidden/>
          </w:rPr>
          <w:fldChar w:fldCharType="separate"/>
        </w:r>
        <w:r w:rsidR="003C3EEE">
          <w:rPr>
            <w:noProof/>
            <w:webHidden/>
          </w:rPr>
          <w:t>37</w:t>
        </w:r>
        <w:r w:rsidR="003C3EEE">
          <w:rPr>
            <w:noProof/>
            <w:webHidden/>
          </w:rPr>
          <w:fldChar w:fldCharType="end"/>
        </w:r>
      </w:hyperlink>
    </w:p>
    <w:p w14:paraId="0D4C72F4"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64" w:history="1">
        <w:r w:rsidR="003C3EEE" w:rsidRPr="00AC56DB">
          <w:rPr>
            <w:rStyle w:val="Hyperlink"/>
            <w:noProof/>
          </w:rPr>
          <w:t>7.10</w:t>
        </w:r>
        <w:r w:rsidR="003C3EEE">
          <w:rPr>
            <w:rFonts w:asciiTheme="minorHAnsi" w:eastAsiaTheme="minorEastAsia" w:hAnsiTheme="minorHAnsi" w:cstheme="minorBidi"/>
            <w:noProof/>
            <w:sz w:val="22"/>
            <w:szCs w:val="22"/>
          </w:rPr>
          <w:tab/>
        </w:r>
        <w:r w:rsidR="003C3EEE" w:rsidRPr="00AC56DB">
          <w:rPr>
            <w:rStyle w:val="Hyperlink"/>
            <w:noProof/>
          </w:rPr>
          <w:t>TORoot/TOWood</w:t>
        </w:r>
        <w:r w:rsidR="003C3EEE">
          <w:rPr>
            <w:noProof/>
            <w:webHidden/>
          </w:rPr>
          <w:tab/>
        </w:r>
        <w:r w:rsidR="003C3EEE">
          <w:rPr>
            <w:noProof/>
            <w:webHidden/>
          </w:rPr>
          <w:fldChar w:fldCharType="begin"/>
        </w:r>
        <w:r w:rsidR="003C3EEE">
          <w:rPr>
            <w:noProof/>
            <w:webHidden/>
          </w:rPr>
          <w:instrText xml:space="preserve"> PAGEREF _Toc25657164 \h </w:instrText>
        </w:r>
        <w:r w:rsidR="003C3EEE">
          <w:rPr>
            <w:noProof/>
            <w:webHidden/>
          </w:rPr>
        </w:r>
        <w:r w:rsidR="003C3EEE">
          <w:rPr>
            <w:noProof/>
            <w:webHidden/>
          </w:rPr>
          <w:fldChar w:fldCharType="separate"/>
        </w:r>
        <w:r w:rsidR="003C3EEE">
          <w:rPr>
            <w:noProof/>
            <w:webHidden/>
          </w:rPr>
          <w:t>37</w:t>
        </w:r>
        <w:r w:rsidR="003C3EEE">
          <w:rPr>
            <w:noProof/>
            <w:webHidden/>
          </w:rPr>
          <w:fldChar w:fldCharType="end"/>
        </w:r>
      </w:hyperlink>
    </w:p>
    <w:p w14:paraId="48E2B46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65" w:history="1">
        <w:r w:rsidR="003C3EEE" w:rsidRPr="00AC56DB">
          <w:rPr>
            <w:rStyle w:val="Hyperlink"/>
            <w:noProof/>
          </w:rPr>
          <w:t>7.11</w:t>
        </w:r>
        <w:r w:rsidR="003C3EEE">
          <w:rPr>
            <w:rFonts w:asciiTheme="minorHAnsi" w:eastAsiaTheme="minorEastAsia" w:hAnsiTheme="minorHAnsi" w:cstheme="minorBidi"/>
            <w:noProof/>
            <w:sz w:val="22"/>
            <w:szCs w:val="22"/>
          </w:rPr>
          <w:tab/>
        </w:r>
        <w:r w:rsidR="003C3EEE" w:rsidRPr="00AC56DB">
          <w:rPr>
            <w:rStyle w:val="Hyperlink"/>
            <w:noProof/>
          </w:rPr>
          <w:t>Q10</w:t>
        </w:r>
        <w:r w:rsidR="003C3EEE">
          <w:rPr>
            <w:noProof/>
            <w:webHidden/>
          </w:rPr>
          <w:tab/>
        </w:r>
        <w:r w:rsidR="003C3EEE">
          <w:rPr>
            <w:noProof/>
            <w:webHidden/>
          </w:rPr>
          <w:fldChar w:fldCharType="begin"/>
        </w:r>
        <w:r w:rsidR="003C3EEE">
          <w:rPr>
            <w:noProof/>
            <w:webHidden/>
          </w:rPr>
          <w:instrText xml:space="preserve"> PAGEREF _Toc25657165 \h </w:instrText>
        </w:r>
        <w:r w:rsidR="003C3EEE">
          <w:rPr>
            <w:noProof/>
            <w:webHidden/>
          </w:rPr>
        </w:r>
        <w:r w:rsidR="003C3EEE">
          <w:rPr>
            <w:noProof/>
            <w:webHidden/>
          </w:rPr>
          <w:fldChar w:fldCharType="separate"/>
        </w:r>
        <w:r w:rsidR="003C3EEE">
          <w:rPr>
            <w:noProof/>
            <w:webHidden/>
          </w:rPr>
          <w:t>38</w:t>
        </w:r>
        <w:r w:rsidR="003C3EEE">
          <w:rPr>
            <w:noProof/>
            <w:webHidden/>
          </w:rPr>
          <w:fldChar w:fldCharType="end"/>
        </w:r>
      </w:hyperlink>
    </w:p>
    <w:p w14:paraId="3C2FFBB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66" w:history="1">
        <w:r w:rsidR="003C3EEE" w:rsidRPr="00AC56DB">
          <w:rPr>
            <w:rStyle w:val="Hyperlink"/>
            <w:noProof/>
          </w:rPr>
          <w:t>7.12</w:t>
        </w:r>
        <w:r w:rsidR="003C3EEE">
          <w:rPr>
            <w:rFonts w:asciiTheme="minorHAnsi" w:eastAsiaTheme="minorEastAsia" w:hAnsiTheme="minorHAnsi" w:cstheme="minorBidi"/>
            <w:noProof/>
            <w:sz w:val="22"/>
            <w:szCs w:val="22"/>
          </w:rPr>
          <w:tab/>
        </w:r>
        <w:r w:rsidR="003C3EEE" w:rsidRPr="00AC56DB">
          <w:rPr>
            <w:rStyle w:val="Hyperlink"/>
            <w:noProof/>
          </w:rPr>
          <w:t>FolLignin</w:t>
        </w:r>
        <w:r w:rsidR="003C3EEE">
          <w:rPr>
            <w:noProof/>
            <w:webHidden/>
          </w:rPr>
          <w:tab/>
        </w:r>
        <w:r w:rsidR="003C3EEE">
          <w:rPr>
            <w:noProof/>
            <w:webHidden/>
          </w:rPr>
          <w:fldChar w:fldCharType="begin"/>
        </w:r>
        <w:r w:rsidR="003C3EEE">
          <w:rPr>
            <w:noProof/>
            <w:webHidden/>
          </w:rPr>
          <w:instrText xml:space="preserve"> PAGEREF _Toc25657166 \h </w:instrText>
        </w:r>
        <w:r w:rsidR="003C3EEE">
          <w:rPr>
            <w:noProof/>
            <w:webHidden/>
          </w:rPr>
        </w:r>
        <w:r w:rsidR="003C3EEE">
          <w:rPr>
            <w:noProof/>
            <w:webHidden/>
          </w:rPr>
          <w:fldChar w:fldCharType="separate"/>
        </w:r>
        <w:r w:rsidR="003C3EEE">
          <w:rPr>
            <w:noProof/>
            <w:webHidden/>
          </w:rPr>
          <w:t>38</w:t>
        </w:r>
        <w:r w:rsidR="003C3EEE">
          <w:rPr>
            <w:noProof/>
            <w:webHidden/>
          </w:rPr>
          <w:fldChar w:fldCharType="end"/>
        </w:r>
      </w:hyperlink>
    </w:p>
    <w:p w14:paraId="17D8273F"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67" w:history="1">
        <w:r w:rsidR="003C3EEE" w:rsidRPr="00AC56DB">
          <w:rPr>
            <w:rStyle w:val="Hyperlink"/>
            <w:noProof/>
          </w:rPr>
          <w:t>7.13</w:t>
        </w:r>
        <w:r w:rsidR="003C3EEE">
          <w:rPr>
            <w:rFonts w:asciiTheme="minorHAnsi" w:eastAsiaTheme="minorEastAsia" w:hAnsiTheme="minorHAnsi" w:cstheme="minorBidi"/>
            <w:noProof/>
            <w:sz w:val="22"/>
            <w:szCs w:val="22"/>
          </w:rPr>
          <w:tab/>
        </w:r>
        <w:r w:rsidR="003C3EEE" w:rsidRPr="00AC56DB">
          <w:rPr>
            <w:rStyle w:val="Hyperlink"/>
            <w:noProof/>
          </w:rPr>
          <w:t>KWdLit</w:t>
        </w:r>
        <w:r w:rsidR="003C3EEE">
          <w:rPr>
            <w:noProof/>
            <w:webHidden/>
          </w:rPr>
          <w:tab/>
        </w:r>
        <w:r w:rsidR="003C3EEE">
          <w:rPr>
            <w:noProof/>
            <w:webHidden/>
          </w:rPr>
          <w:fldChar w:fldCharType="begin"/>
        </w:r>
        <w:r w:rsidR="003C3EEE">
          <w:rPr>
            <w:noProof/>
            <w:webHidden/>
          </w:rPr>
          <w:instrText xml:space="preserve"> PAGEREF _Toc25657167 \h </w:instrText>
        </w:r>
        <w:r w:rsidR="003C3EEE">
          <w:rPr>
            <w:noProof/>
            <w:webHidden/>
          </w:rPr>
        </w:r>
        <w:r w:rsidR="003C3EEE">
          <w:rPr>
            <w:noProof/>
            <w:webHidden/>
          </w:rPr>
          <w:fldChar w:fldCharType="separate"/>
        </w:r>
        <w:r w:rsidR="003C3EEE">
          <w:rPr>
            <w:noProof/>
            <w:webHidden/>
          </w:rPr>
          <w:t>38</w:t>
        </w:r>
        <w:r w:rsidR="003C3EEE">
          <w:rPr>
            <w:noProof/>
            <w:webHidden/>
          </w:rPr>
          <w:fldChar w:fldCharType="end"/>
        </w:r>
      </w:hyperlink>
    </w:p>
    <w:p w14:paraId="5A66633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68" w:history="1">
        <w:r w:rsidR="003C3EEE" w:rsidRPr="00AC56DB">
          <w:rPr>
            <w:rStyle w:val="Hyperlink"/>
            <w:noProof/>
          </w:rPr>
          <w:t>7.14</w:t>
        </w:r>
        <w:r w:rsidR="003C3EEE">
          <w:rPr>
            <w:rFonts w:asciiTheme="minorHAnsi" w:eastAsiaTheme="minorEastAsia" w:hAnsiTheme="minorHAnsi" w:cstheme="minorBidi"/>
            <w:noProof/>
            <w:sz w:val="22"/>
            <w:szCs w:val="22"/>
          </w:rPr>
          <w:tab/>
        </w:r>
        <w:r w:rsidR="003C3EEE" w:rsidRPr="00AC56DB">
          <w:rPr>
            <w:rStyle w:val="Hyperlink"/>
            <w:noProof/>
          </w:rPr>
          <w:t>InitialNSC</w:t>
        </w:r>
        <w:r w:rsidR="003C3EEE">
          <w:rPr>
            <w:noProof/>
            <w:webHidden/>
          </w:rPr>
          <w:tab/>
        </w:r>
        <w:r w:rsidR="003C3EEE">
          <w:rPr>
            <w:noProof/>
            <w:webHidden/>
          </w:rPr>
          <w:fldChar w:fldCharType="begin"/>
        </w:r>
        <w:r w:rsidR="003C3EEE">
          <w:rPr>
            <w:noProof/>
            <w:webHidden/>
          </w:rPr>
          <w:instrText xml:space="preserve"> PAGEREF _Toc25657168 \h </w:instrText>
        </w:r>
        <w:r w:rsidR="003C3EEE">
          <w:rPr>
            <w:noProof/>
            <w:webHidden/>
          </w:rPr>
        </w:r>
        <w:r w:rsidR="003C3EEE">
          <w:rPr>
            <w:noProof/>
            <w:webHidden/>
          </w:rPr>
          <w:fldChar w:fldCharType="separate"/>
        </w:r>
        <w:r w:rsidR="003C3EEE">
          <w:rPr>
            <w:noProof/>
            <w:webHidden/>
          </w:rPr>
          <w:t>38</w:t>
        </w:r>
        <w:r w:rsidR="003C3EEE">
          <w:rPr>
            <w:noProof/>
            <w:webHidden/>
          </w:rPr>
          <w:fldChar w:fldCharType="end"/>
        </w:r>
      </w:hyperlink>
    </w:p>
    <w:p w14:paraId="24F93230"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69" w:history="1">
        <w:r w:rsidR="003C3EEE" w:rsidRPr="00AC56DB">
          <w:rPr>
            <w:rStyle w:val="Hyperlink"/>
            <w:noProof/>
          </w:rPr>
          <w:t>7.15</w:t>
        </w:r>
        <w:r w:rsidR="003C3EEE">
          <w:rPr>
            <w:rFonts w:asciiTheme="minorHAnsi" w:eastAsiaTheme="minorEastAsia" w:hAnsiTheme="minorHAnsi" w:cstheme="minorBidi"/>
            <w:noProof/>
            <w:sz w:val="22"/>
            <w:szCs w:val="22"/>
          </w:rPr>
          <w:tab/>
        </w:r>
        <w:r w:rsidR="003C3EEE" w:rsidRPr="00AC56DB">
          <w:rPr>
            <w:rStyle w:val="Hyperlink"/>
            <w:noProof/>
          </w:rPr>
          <w:t>CFracBiomass</w:t>
        </w:r>
        <w:r w:rsidR="003C3EEE">
          <w:rPr>
            <w:noProof/>
            <w:webHidden/>
          </w:rPr>
          <w:tab/>
        </w:r>
        <w:r w:rsidR="003C3EEE">
          <w:rPr>
            <w:noProof/>
            <w:webHidden/>
          </w:rPr>
          <w:fldChar w:fldCharType="begin"/>
        </w:r>
        <w:r w:rsidR="003C3EEE">
          <w:rPr>
            <w:noProof/>
            <w:webHidden/>
          </w:rPr>
          <w:instrText xml:space="preserve"> PAGEREF _Toc25657169 \h </w:instrText>
        </w:r>
        <w:r w:rsidR="003C3EEE">
          <w:rPr>
            <w:noProof/>
            <w:webHidden/>
          </w:rPr>
        </w:r>
        <w:r w:rsidR="003C3EEE">
          <w:rPr>
            <w:noProof/>
            <w:webHidden/>
          </w:rPr>
          <w:fldChar w:fldCharType="separate"/>
        </w:r>
        <w:r w:rsidR="003C3EEE">
          <w:rPr>
            <w:noProof/>
            <w:webHidden/>
          </w:rPr>
          <w:t>38</w:t>
        </w:r>
        <w:r w:rsidR="003C3EEE">
          <w:rPr>
            <w:noProof/>
            <w:webHidden/>
          </w:rPr>
          <w:fldChar w:fldCharType="end"/>
        </w:r>
      </w:hyperlink>
    </w:p>
    <w:p w14:paraId="070722EC"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70" w:history="1">
        <w:r w:rsidR="003C3EEE" w:rsidRPr="00AC56DB">
          <w:rPr>
            <w:rStyle w:val="Hyperlink"/>
            <w:noProof/>
          </w:rPr>
          <w:t>7.16</w:t>
        </w:r>
        <w:r w:rsidR="003C3EEE">
          <w:rPr>
            <w:rFonts w:asciiTheme="minorHAnsi" w:eastAsiaTheme="minorEastAsia" w:hAnsiTheme="minorHAnsi" w:cstheme="minorBidi"/>
            <w:noProof/>
            <w:sz w:val="22"/>
            <w:szCs w:val="22"/>
          </w:rPr>
          <w:tab/>
        </w:r>
        <w:r w:rsidR="003C3EEE" w:rsidRPr="00AC56DB">
          <w:rPr>
            <w:rStyle w:val="Hyperlink"/>
            <w:noProof/>
          </w:rPr>
          <w:t>PrecipEvents</w:t>
        </w:r>
        <w:r w:rsidR="003C3EEE">
          <w:rPr>
            <w:noProof/>
            <w:webHidden/>
          </w:rPr>
          <w:tab/>
        </w:r>
        <w:r w:rsidR="003C3EEE">
          <w:rPr>
            <w:noProof/>
            <w:webHidden/>
          </w:rPr>
          <w:fldChar w:fldCharType="begin"/>
        </w:r>
        <w:r w:rsidR="003C3EEE">
          <w:rPr>
            <w:noProof/>
            <w:webHidden/>
          </w:rPr>
          <w:instrText xml:space="preserve"> PAGEREF _Toc25657170 \h </w:instrText>
        </w:r>
        <w:r w:rsidR="003C3EEE">
          <w:rPr>
            <w:noProof/>
            <w:webHidden/>
          </w:rPr>
        </w:r>
        <w:r w:rsidR="003C3EEE">
          <w:rPr>
            <w:noProof/>
            <w:webHidden/>
          </w:rPr>
          <w:fldChar w:fldCharType="separate"/>
        </w:r>
        <w:r w:rsidR="003C3EEE">
          <w:rPr>
            <w:noProof/>
            <w:webHidden/>
          </w:rPr>
          <w:t>38</w:t>
        </w:r>
        <w:r w:rsidR="003C3EEE">
          <w:rPr>
            <w:noProof/>
            <w:webHidden/>
          </w:rPr>
          <w:fldChar w:fldCharType="end"/>
        </w:r>
      </w:hyperlink>
    </w:p>
    <w:p w14:paraId="37D37627"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71" w:history="1">
        <w:r w:rsidR="003C3EEE" w:rsidRPr="00AC56DB">
          <w:rPr>
            <w:rStyle w:val="Hyperlink"/>
            <w:noProof/>
          </w:rPr>
          <w:t>7.17</w:t>
        </w:r>
        <w:r w:rsidR="003C3EEE">
          <w:rPr>
            <w:rFonts w:asciiTheme="minorHAnsi" w:eastAsiaTheme="minorEastAsia" w:hAnsiTheme="minorHAnsi" w:cstheme="minorBidi"/>
            <w:noProof/>
            <w:sz w:val="22"/>
            <w:szCs w:val="22"/>
          </w:rPr>
          <w:tab/>
        </w:r>
        <w:r w:rsidR="003C3EEE" w:rsidRPr="00AC56DB">
          <w:rPr>
            <w:rStyle w:val="Hyperlink"/>
            <w:noProof/>
          </w:rPr>
          <w:t>PreventEstablishment</w:t>
        </w:r>
        <w:r w:rsidR="003C3EEE">
          <w:rPr>
            <w:noProof/>
            <w:webHidden/>
          </w:rPr>
          <w:tab/>
        </w:r>
        <w:r w:rsidR="003C3EEE">
          <w:rPr>
            <w:noProof/>
            <w:webHidden/>
          </w:rPr>
          <w:fldChar w:fldCharType="begin"/>
        </w:r>
        <w:r w:rsidR="003C3EEE">
          <w:rPr>
            <w:noProof/>
            <w:webHidden/>
          </w:rPr>
          <w:instrText xml:space="preserve"> PAGEREF _Toc25657171 \h </w:instrText>
        </w:r>
        <w:r w:rsidR="003C3EEE">
          <w:rPr>
            <w:noProof/>
            <w:webHidden/>
          </w:rPr>
        </w:r>
        <w:r w:rsidR="003C3EEE">
          <w:rPr>
            <w:noProof/>
            <w:webHidden/>
          </w:rPr>
          <w:fldChar w:fldCharType="separate"/>
        </w:r>
        <w:r w:rsidR="003C3EEE">
          <w:rPr>
            <w:noProof/>
            <w:webHidden/>
          </w:rPr>
          <w:t>38</w:t>
        </w:r>
        <w:r w:rsidR="003C3EEE">
          <w:rPr>
            <w:noProof/>
            <w:webHidden/>
          </w:rPr>
          <w:fldChar w:fldCharType="end"/>
        </w:r>
      </w:hyperlink>
    </w:p>
    <w:p w14:paraId="4668756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72" w:history="1">
        <w:r w:rsidR="003C3EEE" w:rsidRPr="00AC56DB">
          <w:rPr>
            <w:rStyle w:val="Hyperlink"/>
            <w:noProof/>
          </w:rPr>
          <w:t>7.18</w:t>
        </w:r>
        <w:r w:rsidR="003C3EEE">
          <w:rPr>
            <w:rFonts w:asciiTheme="minorHAnsi" w:eastAsiaTheme="minorEastAsia" w:hAnsiTheme="minorHAnsi" w:cstheme="minorBidi"/>
            <w:noProof/>
            <w:sz w:val="22"/>
            <w:szCs w:val="22"/>
          </w:rPr>
          <w:tab/>
        </w:r>
        <w:r w:rsidR="003C3EEE" w:rsidRPr="00AC56DB">
          <w:rPr>
            <w:rStyle w:val="Hyperlink"/>
            <w:noProof/>
          </w:rPr>
          <w:t>Wythers</w:t>
        </w:r>
        <w:r w:rsidR="003C3EEE">
          <w:rPr>
            <w:noProof/>
            <w:webHidden/>
          </w:rPr>
          <w:tab/>
        </w:r>
        <w:r w:rsidR="003C3EEE">
          <w:rPr>
            <w:noProof/>
            <w:webHidden/>
          </w:rPr>
          <w:fldChar w:fldCharType="begin"/>
        </w:r>
        <w:r w:rsidR="003C3EEE">
          <w:rPr>
            <w:noProof/>
            <w:webHidden/>
          </w:rPr>
          <w:instrText xml:space="preserve"> PAGEREF _Toc25657172 \h </w:instrText>
        </w:r>
        <w:r w:rsidR="003C3EEE">
          <w:rPr>
            <w:noProof/>
            <w:webHidden/>
          </w:rPr>
        </w:r>
        <w:r w:rsidR="003C3EEE">
          <w:rPr>
            <w:noProof/>
            <w:webHidden/>
          </w:rPr>
          <w:fldChar w:fldCharType="separate"/>
        </w:r>
        <w:r w:rsidR="003C3EEE">
          <w:rPr>
            <w:noProof/>
            <w:webHidden/>
          </w:rPr>
          <w:t>38</w:t>
        </w:r>
        <w:r w:rsidR="003C3EEE">
          <w:rPr>
            <w:noProof/>
            <w:webHidden/>
          </w:rPr>
          <w:fldChar w:fldCharType="end"/>
        </w:r>
      </w:hyperlink>
    </w:p>
    <w:p w14:paraId="306CFC4F"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73" w:history="1">
        <w:r w:rsidR="003C3EEE" w:rsidRPr="00AC56DB">
          <w:rPr>
            <w:rStyle w:val="Hyperlink"/>
            <w:noProof/>
          </w:rPr>
          <w:t>7.19</w:t>
        </w:r>
        <w:r w:rsidR="003C3EEE">
          <w:rPr>
            <w:rFonts w:asciiTheme="minorHAnsi" w:eastAsiaTheme="minorEastAsia" w:hAnsiTheme="minorHAnsi" w:cstheme="minorBidi"/>
            <w:noProof/>
            <w:sz w:val="22"/>
            <w:szCs w:val="22"/>
          </w:rPr>
          <w:tab/>
        </w:r>
        <w:r w:rsidR="003C3EEE" w:rsidRPr="00AC56DB">
          <w:rPr>
            <w:rStyle w:val="Hyperlink"/>
            <w:noProof/>
          </w:rPr>
          <w:t>DTEMP</w:t>
        </w:r>
        <w:r w:rsidR="003C3EEE">
          <w:rPr>
            <w:noProof/>
            <w:webHidden/>
          </w:rPr>
          <w:tab/>
        </w:r>
        <w:r w:rsidR="003C3EEE">
          <w:rPr>
            <w:noProof/>
            <w:webHidden/>
          </w:rPr>
          <w:fldChar w:fldCharType="begin"/>
        </w:r>
        <w:r w:rsidR="003C3EEE">
          <w:rPr>
            <w:noProof/>
            <w:webHidden/>
          </w:rPr>
          <w:instrText xml:space="preserve"> PAGEREF _Toc25657173 \h </w:instrText>
        </w:r>
        <w:r w:rsidR="003C3EEE">
          <w:rPr>
            <w:noProof/>
            <w:webHidden/>
          </w:rPr>
        </w:r>
        <w:r w:rsidR="003C3EEE">
          <w:rPr>
            <w:noProof/>
            <w:webHidden/>
          </w:rPr>
          <w:fldChar w:fldCharType="separate"/>
        </w:r>
        <w:r w:rsidR="003C3EEE">
          <w:rPr>
            <w:noProof/>
            <w:webHidden/>
          </w:rPr>
          <w:t>38</w:t>
        </w:r>
        <w:r w:rsidR="003C3EEE">
          <w:rPr>
            <w:noProof/>
            <w:webHidden/>
          </w:rPr>
          <w:fldChar w:fldCharType="end"/>
        </w:r>
      </w:hyperlink>
    </w:p>
    <w:p w14:paraId="60184142"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174" w:history="1">
        <w:r w:rsidR="003C3EEE" w:rsidRPr="00AC56DB">
          <w:rPr>
            <w:rStyle w:val="Hyperlink"/>
            <w:noProof/>
          </w:rPr>
          <w:t>8</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PnET Species Parameters</w:t>
        </w:r>
        <w:r w:rsidR="003C3EEE">
          <w:rPr>
            <w:noProof/>
            <w:webHidden/>
          </w:rPr>
          <w:tab/>
        </w:r>
        <w:r w:rsidR="003C3EEE">
          <w:rPr>
            <w:noProof/>
            <w:webHidden/>
          </w:rPr>
          <w:fldChar w:fldCharType="begin"/>
        </w:r>
        <w:r w:rsidR="003C3EEE">
          <w:rPr>
            <w:noProof/>
            <w:webHidden/>
          </w:rPr>
          <w:instrText xml:space="preserve"> PAGEREF _Toc25657174 \h </w:instrText>
        </w:r>
        <w:r w:rsidR="003C3EEE">
          <w:rPr>
            <w:noProof/>
            <w:webHidden/>
          </w:rPr>
        </w:r>
        <w:r w:rsidR="003C3EEE">
          <w:rPr>
            <w:noProof/>
            <w:webHidden/>
          </w:rPr>
          <w:fldChar w:fldCharType="separate"/>
        </w:r>
        <w:r w:rsidR="003C3EEE">
          <w:rPr>
            <w:noProof/>
            <w:webHidden/>
          </w:rPr>
          <w:t>40</w:t>
        </w:r>
        <w:r w:rsidR="003C3EEE">
          <w:rPr>
            <w:noProof/>
            <w:webHidden/>
          </w:rPr>
          <w:fldChar w:fldCharType="end"/>
        </w:r>
      </w:hyperlink>
    </w:p>
    <w:p w14:paraId="1D8C63A9"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75" w:history="1">
        <w:r w:rsidR="003C3EEE" w:rsidRPr="00AC56DB">
          <w:rPr>
            <w:rStyle w:val="Hyperlink"/>
            <w:noProof/>
          </w:rPr>
          <w:t>8.1</w:t>
        </w:r>
        <w:r w:rsidR="003C3EEE">
          <w:rPr>
            <w:rFonts w:asciiTheme="minorHAnsi" w:eastAsiaTheme="minorEastAsia" w:hAnsiTheme="minorHAnsi" w:cstheme="minorBidi"/>
            <w:noProof/>
            <w:sz w:val="22"/>
            <w:szCs w:val="22"/>
          </w:rPr>
          <w:tab/>
        </w:r>
        <w:r w:rsidR="003C3EEE" w:rsidRPr="00AC56DB">
          <w:rPr>
            <w:rStyle w:val="Hyperlink"/>
            <w:noProof/>
          </w:rPr>
          <w:t>Example file:</w:t>
        </w:r>
        <w:r w:rsidR="003C3EEE">
          <w:rPr>
            <w:noProof/>
            <w:webHidden/>
          </w:rPr>
          <w:tab/>
        </w:r>
        <w:r w:rsidR="003C3EEE">
          <w:rPr>
            <w:noProof/>
            <w:webHidden/>
          </w:rPr>
          <w:fldChar w:fldCharType="begin"/>
        </w:r>
        <w:r w:rsidR="003C3EEE">
          <w:rPr>
            <w:noProof/>
            <w:webHidden/>
          </w:rPr>
          <w:instrText xml:space="preserve"> PAGEREF _Toc25657175 \h </w:instrText>
        </w:r>
        <w:r w:rsidR="003C3EEE">
          <w:rPr>
            <w:noProof/>
            <w:webHidden/>
          </w:rPr>
        </w:r>
        <w:r w:rsidR="003C3EEE">
          <w:rPr>
            <w:noProof/>
            <w:webHidden/>
          </w:rPr>
          <w:fldChar w:fldCharType="separate"/>
        </w:r>
        <w:r w:rsidR="003C3EEE">
          <w:rPr>
            <w:noProof/>
            <w:webHidden/>
          </w:rPr>
          <w:t>40</w:t>
        </w:r>
        <w:r w:rsidR="003C3EEE">
          <w:rPr>
            <w:noProof/>
            <w:webHidden/>
          </w:rPr>
          <w:fldChar w:fldCharType="end"/>
        </w:r>
      </w:hyperlink>
    </w:p>
    <w:p w14:paraId="2DD80657"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76" w:history="1">
        <w:r w:rsidR="003C3EEE" w:rsidRPr="00AC56DB">
          <w:rPr>
            <w:rStyle w:val="Hyperlink"/>
            <w:noProof/>
          </w:rPr>
          <w:t>8.2</w:t>
        </w:r>
        <w:r w:rsidR="003C3EEE">
          <w:rPr>
            <w:rFonts w:asciiTheme="minorHAnsi" w:eastAsiaTheme="minorEastAsia" w:hAnsiTheme="minorHAnsi" w:cstheme="minorBidi"/>
            <w:noProof/>
            <w:sz w:val="22"/>
            <w:szCs w:val="22"/>
          </w:rPr>
          <w:tab/>
        </w:r>
        <w:r w:rsidR="003C3EEE" w:rsidRPr="00AC56DB">
          <w:rPr>
            <w:rStyle w:val="Hyperlink"/>
            <w:noProof/>
          </w:rPr>
          <w:t>LandisData</w:t>
        </w:r>
        <w:r w:rsidR="003C3EEE">
          <w:rPr>
            <w:noProof/>
            <w:webHidden/>
          </w:rPr>
          <w:tab/>
        </w:r>
        <w:r w:rsidR="003C3EEE">
          <w:rPr>
            <w:noProof/>
            <w:webHidden/>
          </w:rPr>
          <w:fldChar w:fldCharType="begin"/>
        </w:r>
        <w:r w:rsidR="003C3EEE">
          <w:rPr>
            <w:noProof/>
            <w:webHidden/>
          </w:rPr>
          <w:instrText xml:space="preserve"> PAGEREF _Toc25657176 \h </w:instrText>
        </w:r>
        <w:r w:rsidR="003C3EEE">
          <w:rPr>
            <w:noProof/>
            <w:webHidden/>
          </w:rPr>
        </w:r>
        <w:r w:rsidR="003C3EEE">
          <w:rPr>
            <w:noProof/>
            <w:webHidden/>
          </w:rPr>
          <w:fldChar w:fldCharType="separate"/>
        </w:r>
        <w:r w:rsidR="003C3EEE">
          <w:rPr>
            <w:noProof/>
            <w:webHidden/>
          </w:rPr>
          <w:t>40</w:t>
        </w:r>
        <w:r w:rsidR="003C3EEE">
          <w:rPr>
            <w:noProof/>
            <w:webHidden/>
          </w:rPr>
          <w:fldChar w:fldCharType="end"/>
        </w:r>
      </w:hyperlink>
    </w:p>
    <w:p w14:paraId="5377F712"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77" w:history="1">
        <w:r w:rsidR="003C3EEE" w:rsidRPr="00AC56DB">
          <w:rPr>
            <w:rStyle w:val="Hyperlink"/>
            <w:noProof/>
          </w:rPr>
          <w:t>8.3</w:t>
        </w:r>
        <w:r w:rsidR="003C3EEE">
          <w:rPr>
            <w:rFonts w:asciiTheme="minorHAnsi" w:eastAsiaTheme="minorEastAsia" w:hAnsiTheme="minorHAnsi" w:cstheme="minorBidi"/>
            <w:noProof/>
            <w:sz w:val="22"/>
            <w:szCs w:val="22"/>
          </w:rPr>
          <w:tab/>
        </w:r>
        <w:r w:rsidR="003C3EEE" w:rsidRPr="00AC56DB">
          <w:rPr>
            <w:rStyle w:val="Hyperlink"/>
            <w:noProof/>
          </w:rPr>
          <w:t>PnETSpeciesParameters (species name)</w:t>
        </w:r>
        <w:r w:rsidR="003C3EEE">
          <w:rPr>
            <w:noProof/>
            <w:webHidden/>
          </w:rPr>
          <w:tab/>
        </w:r>
        <w:r w:rsidR="003C3EEE">
          <w:rPr>
            <w:noProof/>
            <w:webHidden/>
          </w:rPr>
          <w:fldChar w:fldCharType="begin"/>
        </w:r>
        <w:r w:rsidR="003C3EEE">
          <w:rPr>
            <w:noProof/>
            <w:webHidden/>
          </w:rPr>
          <w:instrText xml:space="preserve"> PAGEREF _Toc25657177 \h </w:instrText>
        </w:r>
        <w:r w:rsidR="003C3EEE">
          <w:rPr>
            <w:noProof/>
            <w:webHidden/>
          </w:rPr>
        </w:r>
        <w:r w:rsidR="003C3EEE">
          <w:rPr>
            <w:noProof/>
            <w:webHidden/>
          </w:rPr>
          <w:fldChar w:fldCharType="separate"/>
        </w:r>
        <w:r w:rsidR="003C3EEE">
          <w:rPr>
            <w:noProof/>
            <w:webHidden/>
          </w:rPr>
          <w:t>40</w:t>
        </w:r>
        <w:r w:rsidR="003C3EEE">
          <w:rPr>
            <w:noProof/>
            <w:webHidden/>
          </w:rPr>
          <w:fldChar w:fldCharType="end"/>
        </w:r>
      </w:hyperlink>
    </w:p>
    <w:p w14:paraId="3C4E419C"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78" w:history="1">
        <w:r w:rsidR="003C3EEE" w:rsidRPr="00AC56DB">
          <w:rPr>
            <w:rStyle w:val="Hyperlink"/>
            <w:noProof/>
          </w:rPr>
          <w:t>8.4</w:t>
        </w:r>
        <w:r w:rsidR="003C3EEE">
          <w:rPr>
            <w:rFonts w:asciiTheme="minorHAnsi" w:eastAsiaTheme="minorEastAsia" w:hAnsiTheme="minorHAnsi" w:cstheme="minorBidi"/>
            <w:noProof/>
            <w:sz w:val="22"/>
            <w:szCs w:val="22"/>
          </w:rPr>
          <w:tab/>
        </w:r>
        <w:r w:rsidR="003C3EEE" w:rsidRPr="00AC56DB">
          <w:rPr>
            <w:rStyle w:val="Hyperlink"/>
            <w:noProof/>
          </w:rPr>
          <w:t>FolN</w:t>
        </w:r>
        <w:r w:rsidR="003C3EEE">
          <w:rPr>
            <w:noProof/>
            <w:webHidden/>
          </w:rPr>
          <w:tab/>
        </w:r>
        <w:r w:rsidR="003C3EEE">
          <w:rPr>
            <w:noProof/>
            <w:webHidden/>
          </w:rPr>
          <w:fldChar w:fldCharType="begin"/>
        </w:r>
        <w:r w:rsidR="003C3EEE">
          <w:rPr>
            <w:noProof/>
            <w:webHidden/>
          </w:rPr>
          <w:instrText xml:space="preserve"> PAGEREF _Toc25657178 \h </w:instrText>
        </w:r>
        <w:r w:rsidR="003C3EEE">
          <w:rPr>
            <w:noProof/>
            <w:webHidden/>
          </w:rPr>
        </w:r>
        <w:r w:rsidR="003C3EEE">
          <w:rPr>
            <w:noProof/>
            <w:webHidden/>
          </w:rPr>
          <w:fldChar w:fldCharType="separate"/>
        </w:r>
        <w:r w:rsidR="003C3EEE">
          <w:rPr>
            <w:noProof/>
            <w:webHidden/>
          </w:rPr>
          <w:t>40</w:t>
        </w:r>
        <w:r w:rsidR="003C3EEE">
          <w:rPr>
            <w:noProof/>
            <w:webHidden/>
          </w:rPr>
          <w:fldChar w:fldCharType="end"/>
        </w:r>
      </w:hyperlink>
    </w:p>
    <w:p w14:paraId="2137CFDF"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79" w:history="1">
        <w:r w:rsidR="003C3EEE" w:rsidRPr="00AC56DB">
          <w:rPr>
            <w:rStyle w:val="Hyperlink"/>
            <w:noProof/>
          </w:rPr>
          <w:t>8.5</w:t>
        </w:r>
        <w:r w:rsidR="003C3EEE">
          <w:rPr>
            <w:rFonts w:asciiTheme="minorHAnsi" w:eastAsiaTheme="minorEastAsia" w:hAnsiTheme="minorHAnsi" w:cstheme="minorBidi"/>
            <w:noProof/>
            <w:sz w:val="22"/>
            <w:szCs w:val="22"/>
          </w:rPr>
          <w:tab/>
        </w:r>
        <w:r w:rsidR="003C3EEE" w:rsidRPr="00AC56DB">
          <w:rPr>
            <w:rStyle w:val="Hyperlink"/>
            <w:noProof/>
          </w:rPr>
          <w:t>SLWmax</w:t>
        </w:r>
        <w:r w:rsidR="003C3EEE">
          <w:rPr>
            <w:noProof/>
            <w:webHidden/>
          </w:rPr>
          <w:tab/>
        </w:r>
        <w:r w:rsidR="003C3EEE">
          <w:rPr>
            <w:noProof/>
            <w:webHidden/>
          </w:rPr>
          <w:fldChar w:fldCharType="begin"/>
        </w:r>
        <w:r w:rsidR="003C3EEE">
          <w:rPr>
            <w:noProof/>
            <w:webHidden/>
          </w:rPr>
          <w:instrText xml:space="preserve"> PAGEREF _Toc25657179 \h </w:instrText>
        </w:r>
        <w:r w:rsidR="003C3EEE">
          <w:rPr>
            <w:noProof/>
            <w:webHidden/>
          </w:rPr>
        </w:r>
        <w:r w:rsidR="003C3EEE">
          <w:rPr>
            <w:noProof/>
            <w:webHidden/>
          </w:rPr>
          <w:fldChar w:fldCharType="separate"/>
        </w:r>
        <w:r w:rsidR="003C3EEE">
          <w:rPr>
            <w:noProof/>
            <w:webHidden/>
          </w:rPr>
          <w:t>40</w:t>
        </w:r>
        <w:r w:rsidR="003C3EEE">
          <w:rPr>
            <w:noProof/>
            <w:webHidden/>
          </w:rPr>
          <w:fldChar w:fldCharType="end"/>
        </w:r>
      </w:hyperlink>
    </w:p>
    <w:p w14:paraId="752E5B73"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80" w:history="1">
        <w:r w:rsidR="003C3EEE" w:rsidRPr="00AC56DB">
          <w:rPr>
            <w:rStyle w:val="Hyperlink"/>
            <w:noProof/>
          </w:rPr>
          <w:t>8.6</w:t>
        </w:r>
        <w:r w:rsidR="003C3EEE">
          <w:rPr>
            <w:rFonts w:asciiTheme="minorHAnsi" w:eastAsiaTheme="minorEastAsia" w:hAnsiTheme="minorHAnsi" w:cstheme="minorBidi"/>
            <w:noProof/>
            <w:sz w:val="22"/>
            <w:szCs w:val="22"/>
          </w:rPr>
          <w:tab/>
        </w:r>
        <w:r w:rsidR="003C3EEE" w:rsidRPr="00AC56DB">
          <w:rPr>
            <w:rStyle w:val="Hyperlink"/>
            <w:noProof/>
          </w:rPr>
          <w:t>SLWDel</w:t>
        </w:r>
        <w:r w:rsidR="003C3EEE">
          <w:rPr>
            <w:noProof/>
            <w:webHidden/>
          </w:rPr>
          <w:tab/>
        </w:r>
        <w:r w:rsidR="003C3EEE">
          <w:rPr>
            <w:noProof/>
            <w:webHidden/>
          </w:rPr>
          <w:fldChar w:fldCharType="begin"/>
        </w:r>
        <w:r w:rsidR="003C3EEE">
          <w:rPr>
            <w:noProof/>
            <w:webHidden/>
          </w:rPr>
          <w:instrText xml:space="preserve"> PAGEREF _Toc25657180 \h </w:instrText>
        </w:r>
        <w:r w:rsidR="003C3EEE">
          <w:rPr>
            <w:noProof/>
            <w:webHidden/>
          </w:rPr>
        </w:r>
        <w:r w:rsidR="003C3EEE">
          <w:rPr>
            <w:noProof/>
            <w:webHidden/>
          </w:rPr>
          <w:fldChar w:fldCharType="separate"/>
        </w:r>
        <w:r w:rsidR="003C3EEE">
          <w:rPr>
            <w:noProof/>
            <w:webHidden/>
          </w:rPr>
          <w:t>40</w:t>
        </w:r>
        <w:r w:rsidR="003C3EEE">
          <w:rPr>
            <w:noProof/>
            <w:webHidden/>
          </w:rPr>
          <w:fldChar w:fldCharType="end"/>
        </w:r>
      </w:hyperlink>
    </w:p>
    <w:p w14:paraId="0E7748E3"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81" w:history="1">
        <w:r w:rsidR="003C3EEE" w:rsidRPr="00AC56DB">
          <w:rPr>
            <w:rStyle w:val="Hyperlink"/>
            <w:noProof/>
          </w:rPr>
          <w:t>8.7</w:t>
        </w:r>
        <w:r w:rsidR="003C3EEE">
          <w:rPr>
            <w:rFonts w:asciiTheme="minorHAnsi" w:eastAsiaTheme="minorEastAsia" w:hAnsiTheme="minorHAnsi" w:cstheme="minorBidi"/>
            <w:noProof/>
            <w:sz w:val="22"/>
            <w:szCs w:val="22"/>
          </w:rPr>
          <w:tab/>
        </w:r>
        <w:r w:rsidR="003C3EEE" w:rsidRPr="00AC56DB">
          <w:rPr>
            <w:rStyle w:val="Hyperlink"/>
            <w:noProof/>
          </w:rPr>
          <w:t>Tofol</w:t>
        </w:r>
        <w:r w:rsidR="003C3EEE">
          <w:rPr>
            <w:noProof/>
            <w:webHidden/>
          </w:rPr>
          <w:tab/>
        </w:r>
        <w:r w:rsidR="003C3EEE">
          <w:rPr>
            <w:noProof/>
            <w:webHidden/>
          </w:rPr>
          <w:fldChar w:fldCharType="begin"/>
        </w:r>
        <w:r w:rsidR="003C3EEE">
          <w:rPr>
            <w:noProof/>
            <w:webHidden/>
          </w:rPr>
          <w:instrText xml:space="preserve"> PAGEREF _Toc25657181 \h </w:instrText>
        </w:r>
        <w:r w:rsidR="003C3EEE">
          <w:rPr>
            <w:noProof/>
            <w:webHidden/>
          </w:rPr>
        </w:r>
        <w:r w:rsidR="003C3EEE">
          <w:rPr>
            <w:noProof/>
            <w:webHidden/>
          </w:rPr>
          <w:fldChar w:fldCharType="separate"/>
        </w:r>
        <w:r w:rsidR="003C3EEE">
          <w:rPr>
            <w:noProof/>
            <w:webHidden/>
          </w:rPr>
          <w:t>41</w:t>
        </w:r>
        <w:r w:rsidR="003C3EEE">
          <w:rPr>
            <w:noProof/>
            <w:webHidden/>
          </w:rPr>
          <w:fldChar w:fldCharType="end"/>
        </w:r>
      </w:hyperlink>
    </w:p>
    <w:p w14:paraId="1133D48E"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82" w:history="1">
        <w:r w:rsidR="003C3EEE" w:rsidRPr="00AC56DB">
          <w:rPr>
            <w:rStyle w:val="Hyperlink"/>
            <w:noProof/>
          </w:rPr>
          <w:t>8.8</w:t>
        </w:r>
        <w:r w:rsidR="003C3EEE">
          <w:rPr>
            <w:rFonts w:asciiTheme="minorHAnsi" w:eastAsiaTheme="minorEastAsia" w:hAnsiTheme="minorHAnsi" w:cstheme="minorBidi"/>
            <w:noProof/>
            <w:sz w:val="22"/>
            <w:szCs w:val="22"/>
          </w:rPr>
          <w:tab/>
        </w:r>
        <w:r w:rsidR="003C3EEE" w:rsidRPr="00AC56DB">
          <w:rPr>
            <w:rStyle w:val="Hyperlink"/>
            <w:noProof/>
          </w:rPr>
          <w:t>AmaxA</w:t>
        </w:r>
        <w:r w:rsidR="003C3EEE">
          <w:rPr>
            <w:noProof/>
            <w:webHidden/>
          </w:rPr>
          <w:tab/>
        </w:r>
        <w:r w:rsidR="003C3EEE">
          <w:rPr>
            <w:noProof/>
            <w:webHidden/>
          </w:rPr>
          <w:fldChar w:fldCharType="begin"/>
        </w:r>
        <w:r w:rsidR="003C3EEE">
          <w:rPr>
            <w:noProof/>
            <w:webHidden/>
          </w:rPr>
          <w:instrText xml:space="preserve"> PAGEREF _Toc25657182 \h </w:instrText>
        </w:r>
        <w:r w:rsidR="003C3EEE">
          <w:rPr>
            <w:noProof/>
            <w:webHidden/>
          </w:rPr>
        </w:r>
        <w:r w:rsidR="003C3EEE">
          <w:rPr>
            <w:noProof/>
            <w:webHidden/>
          </w:rPr>
          <w:fldChar w:fldCharType="separate"/>
        </w:r>
        <w:r w:rsidR="003C3EEE">
          <w:rPr>
            <w:noProof/>
            <w:webHidden/>
          </w:rPr>
          <w:t>41</w:t>
        </w:r>
        <w:r w:rsidR="003C3EEE">
          <w:rPr>
            <w:noProof/>
            <w:webHidden/>
          </w:rPr>
          <w:fldChar w:fldCharType="end"/>
        </w:r>
      </w:hyperlink>
    </w:p>
    <w:p w14:paraId="0C6E05E2"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183" w:history="1">
        <w:r w:rsidR="003C3EEE" w:rsidRPr="00AC56DB">
          <w:rPr>
            <w:rStyle w:val="Hyperlink"/>
            <w:noProof/>
          </w:rPr>
          <w:t>8.9</w:t>
        </w:r>
        <w:r w:rsidR="003C3EEE">
          <w:rPr>
            <w:rFonts w:asciiTheme="minorHAnsi" w:eastAsiaTheme="minorEastAsia" w:hAnsiTheme="minorHAnsi" w:cstheme="minorBidi"/>
            <w:noProof/>
            <w:sz w:val="22"/>
            <w:szCs w:val="22"/>
          </w:rPr>
          <w:tab/>
        </w:r>
        <w:r w:rsidR="003C3EEE" w:rsidRPr="00AC56DB">
          <w:rPr>
            <w:rStyle w:val="Hyperlink"/>
            <w:noProof/>
          </w:rPr>
          <w:t>AmaxB</w:t>
        </w:r>
        <w:r w:rsidR="003C3EEE">
          <w:rPr>
            <w:noProof/>
            <w:webHidden/>
          </w:rPr>
          <w:tab/>
        </w:r>
        <w:r w:rsidR="003C3EEE">
          <w:rPr>
            <w:noProof/>
            <w:webHidden/>
          </w:rPr>
          <w:fldChar w:fldCharType="begin"/>
        </w:r>
        <w:r w:rsidR="003C3EEE">
          <w:rPr>
            <w:noProof/>
            <w:webHidden/>
          </w:rPr>
          <w:instrText xml:space="preserve"> PAGEREF _Toc25657183 \h </w:instrText>
        </w:r>
        <w:r w:rsidR="003C3EEE">
          <w:rPr>
            <w:noProof/>
            <w:webHidden/>
          </w:rPr>
        </w:r>
        <w:r w:rsidR="003C3EEE">
          <w:rPr>
            <w:noProof/>
            <w:webHidden/>
          </w:rPr>
          <w:fldChar w:fldCharType="separate"/>
        </w:r>
        <w:r w:rsidR="003C3EEE">
          <w:rPr>
            <w:noProof/>
            <w:webHidden/>
          </w:rPr>
          <w:t>41</w:t>
        </w:r>
        <w:r w:rsidR="003C3EEE">
          <w:rPr>
            <w:noProof/>
            <w:webHidden/>
          </w:rPr>
          <w:fldChar w:fldCharType="end"/>
        </w:r>
      </w:hyperlink>
    </w:p>
    <w:p w14:paraId="73E46EB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84" w:history="1">
        <w:r w:rsidR="003C3EEE" w:rsidRPr="00AC56DB">
          <w:rPr>
            <w:rStyle w:val="Hyperlink"/>
            <w:noProof/>
          </w:rPr>
          <w:t>8.10</w:t>
        </w:r>
        <w:r w:rsidR="003C3EEE">
          <w:rPr>
            <w:rFonts w:asciiTheme="minorHAnsi" w:eastAsiaTheme="minorEastAsia" w:hAnsiTheme="minorHAnsi" w:cstheme="minorBidi"/>
            <w:noProof/>
            <w:sz w:val="22"/>
            <w:szCs w:val="22"/>
          </w:rPr>
          <w:tab/>
        </w:r>
        <w:r w:rsidR="003C3EEE" w:rsidRPr="00AC56DB">
          <w:rPr>
            <w:rStyle w:val="Hyperlink"/>
            <w:noProof/>
          </w:rPr>
          <w:t>HalfSat</w:t>
        </w:r>
        <w:r w:rsidR="003C3EEE">
          <w:rPr>
            <w:noProof/>
            <w:webHidden/>
          </w:rPr>
          <w:tab/>
        </w:r>
        <w:r w:rsidR="003C3EEE">
          <w:rPr>
            <w:noProof/>
            <w:webHidden/>
          </w:rPr>
          <w:fldChar w:fldCharType="begin"/>
        </w:r>
        <w:r w:rsidR="003C3EEE">
          <w:rPr>
            <w:noProof/>
            <w:webHidden/>
          </w:rPr>
          <w:instrText xml:space="preserve"> PAGEREF _Toc25657184 \h </w:instrText>
        </w:r>
        <w:r w:rsidR="003C3EEE">
          <w:rPr>
            <w:noProof/>
            <w:webHidden/>
          </w:rPr>
        </w:r>
        <w:r w:rsidR="003C3EEE">
          <w:rPr>
            <w:noProof/>
            <w:webHidden/>
          </w:rPr>
          <w:fldChar w:fldCharType="separate"/>
        </w:r>
        <w:r w:rsidR="003C3EEE">
          <w:rPr>
            <w:noProof/>
            <w:webHidden/>
          </w:rPr>
          <w:t>41</w:t>
        </w:r>
        <w:r w:rsidR="003C3EEE">
          <w:rPr>
            <w:noProof/>
            <w:webHidden/>
          </w:rPr>
          <w:fldChar w:fldCharType="end"/>
        </w:r>
      </w:hyperlink>
    </w:p>
    <w:p w14:paraId="1D78447D"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85" w:history="1">
        <w:r w:rsidR="003C3EEE" w:rsidRPr="00AC56DB">
          <w:rPr>
            <w:rStyle w:val="Hyperlink"/>
            <w:noProof/>
          </w:rPr>
          <w:t>8.11</w:t>
        </w:r>
        <w:r w:rsidR="003C3EEE">
          <w:rPr>
            <w:rFonts w:asciiTheme="minorHAnsi" w:eastAsiaTheme="minorEastAsia" w:hAnsiTheme="minorHAnsi" w:cstheme="minorBidi"/>
            <w:noProof/>
            <w:sz w:val="22"/>
            <w:szCs w:val="22"/>
          </w:rPr>
          <w:tab/>
        </w:r>
        <w:r w:rsidR="003C3EEE" w:rsidRPr="00AC56DB">
          <w:rPr>
            <w:rStyle w:val="Hyperlink"/>
            <w:noProof/>
          </w:rPr>
          <w:t>H2, H3, H4</w:t>
        </w:r>
        <w:r w:rsidR="003C3EEE">
          <w:rPr>
            <w:noProof/>
            <w:webHidden/>
          </w:rPr>
          <w:tab/>
        </w:r>
        <w:r w:rsidR="003C3EEE">
          <w:rPr>
            <w:noProof/>
            <w:webHidden/>
          </w:rPr>
          <w:fldChar w:fldCharType="begin"/>
        </w:r>
        <w:r w:rsidR="003C3EEE">
          <w:rPr>
            <w:noProof/>
            <w:webHidden/>
          </w:rPr>
          <w:instrText xml:space="preserve"> PAGEREF _Toc25657185 \h </w:instrText>
        </w:r>
        <w:r w:rsidR="003C3EEE">
          <w:rPr>
            <w:noProof/>
            <w:webHidden/>
          </w:rPr>
        </w:r>
        <w:r w:rsidR="003C3EEE">
          <w:rPr>
            <w:noProof/>
            <w:webHidden/>
          </w:rPr>
          <w:fldChar w:fldCharType="separate"/>
        </w:r>
        <w:r w:rsidR="003C3EEE">
          <w:rPr>
            <w:noProof/>
            <w:webHidden/>
          </w:rPr>
          <w:t>41</w:t>
        </w:r>
        <w:r w:rsidR="003C3EEE">
          <w:rPr>
            <w:noProof/>
            <w:webHidden/>
          </w:rPr>
          <w:fldChar w:fldCharType="end"/>
        </w:r>
      </w:hyperlink>
    </w:p>
    <w:p w14:paraId="29E8395E"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86" w:history="1">
        <w:r w:rsidR="003C3EEE" w:rsidRPr="00AC56DB">
          <w:rPr>
            <w:rStyle w:val="Hyperlink"/>
            <w:noProof/>
          </w:rPr>
          <w:t>8.12</w:t>
        </w:r>
        <w:r w:rsidR="003C3EEE">
          <w:rPr>
            <w:rFonts w:asciiTheme="minorHAnsi" w:eastAsiaTheme="minorEastAsia" w:hAnsiTheme="minorHAnsi" w:cstheme="minorBidi"/>
            <w:noProof/>
            <w:sz w:val="22"/>
            <w:szCs w:val="22"/>
          </w:rPr>
          <w:tab/>
        </w:r>
        <w:r w:rsidR="003C3EEE" w:rsidRPr="00AC56DB">
          <w:rPr>
            <w:rStyle w:val="Hyperlink"/>
            <w:noProof/>
          </w:rPr>
          <w:t>PsnAgeRed</w:t>
        </w:r>
        <w:r w:rsidR="003C3EEE">
          <w:rPr>
            <w:noProof/>
            <w:webHidden/>
          </w:rPr>
          <w:tab/>
        </w:r>
        <w:r w:rsidR="003C3EEE">
          <w:rPr>
            <w:noProof/>
            <w:webHidden/>
          </w:rPr>
          <w:fldChar w:fldCharType="begin"/>
        </w:r>
        <w:r w:rsidR="003C3EEE">
          <w:rPr>
            <w:noProof/>
            <w:webHidden/>
          </w:rPr>
          <w:instrText xml:space="preserve"> PAGEREF _Toc25657186 \h </w:instrText>
        </w:r>
        <w:r w:rsidR="003C3EEE">
          <w:rPr>
            <w:noProof/>
            <w:webHidden/>
          </w:rPr>
        </w:r>
        <w:r w:rsidR="003C3EEE">
          <w:rPr>
            <w:noProof/>
            <w:webHidden/>
          </w:rPr>
          <w:fldChar w:fldCharType="separate"/>
        </w:r>
        <w:r w:rsidR="003C3EEE">
          <w:rPr>
            <w:noProof/>
            <w:webHidden/>
          </w:rPr>
          <w:t>41</w:t>
        </w:r>
        <w:r w:rsidR="003C3EEE">
          <w:rPr>
            <w:noProof/>
            <w:webHidden/>
          </w:rPr>
          <w:fldChar w:fldCharType="end"/>
        </w:r>
      </w:hyperlink>
    </w:p>
    <w:p w14:paraId="4CED8957"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87" w:history="1">
        <w:r w:rsidR="003C3EEE" w:rsidRPr="00AC56DB">
          <w:rPr>
            <w:rStyle w:val="Hyperlink"/>
            <w:noProof/>
          </w:rPr>
          <w:t>8.13</w:t>
        </w:r>
        <w:r w:rsidR="003C3EEE">
          <w:rPr>
            <w:rFonts w:asciiTheme="minorHAnsi" w:eastAsiaTheme="minorEastAsia" w:hAnsiTheme="minorHAnsi" w:cstheme="minorBidi"/>
            <w:noProof/>
            <w:sz w:val="22"/>
            <w:szCs w:val="22"/>
          </w:rPr>
          <w:tab/>
        </w:r>
        <w:r w:rsidR="003C3EEE" w:rsidRPr="00AC56DB">
          <w:rPr>
            <w:rStyle w:val="Hyperlink"/>
            <w:noProof/>
          </w:rPr>
          <w:t>LeafOnMinT (Optional)</w:t>
        </w:r>
        <w:r w:rsidR="003C3EEE">
          <w:rPr>
            <w:noProof/>
            <w:webHidden/>
          </w:rPr>
          <w:tab/>
        </w:r>
        <w:r w:rsidR="003C3EEE">
          <w:rPr>
            <w:noProof/>
            <w:webHidden/>
          </w:rPr>
          <w:fldChar w:fldCharType="begin"/>
        </w:r>
        <w:r w:rsidR="003C3EEE">
          <w:rPr>
            <w:noProof/>
            <w:webHidden/>
          </w:rPr>
          <w:instrText xml:space="preserve"> PAGEREF _Toc25657187 \h </w:instrText>
        </w:r>
        <w:r w:rsidR="003C3EEE">
          <w:rPr>
            <w:noProof/>
            <w:webHidden/>
          </w:rPr>
        </w:r>
        <w:r w:rsidR="003C3EEE">
          <w:rPr>
            <w:noProof/>
            <w:webHidden/>
          </w:rPr>
          <w:fldChar w:fldCharType="separate"/>
        </w:r>
        <w:r w:rsidR="003C3EEE">
          <w:rPr>
            <w:noProof/>
            <w:webHidden/>
          </w:rPr>
          <w:t>42</w:t>
        </w:r>
        <w:r w:rsidR="003C3EEE">
          <w:rPr>
            <w:noProof/>
            <w:webHidden/>
          </w:rPr>
          <w:fldChar w:fldCharType="end"/>
        </w:r>
      </w:hyperlink>
    </w:p>
    <w:p w14:paraId="4FBA9F4D"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88" w:history="1">
        <w:r w:rsidR="003C3EEE" w:rsidRPr="00AC56DB">
          <w:rPr>
            <w:rStyle w:val="Hyperlink"/>
            <w:noProof/>
          </w:rPr>
          <w:t>8.14</w:t>
        </w:r>
        <w:r w:rsidR="003C3EEE">
          <w:rPr>
            <w:rFonts w:asciiTheme="minorHAnsi" w:eastAsiaTheme="minorEastAsia" w:hAnsiTheme="minorHAnsi" w:cstheme="minorBidi"/>
            <w:noProof/>
            <w:sz w:val="22"/>
            <w:szCs w:val="22"/>
          </w:rPr>
          <w:tab/>
        </w:r>
        <w:r w:rsidR="003C3EEE" w:rsidRPr="00AC56DB">
          <w:rPr>
            <w:rStyle w:val="Hyperlink"/>
            <w:noProof/>
          </w:rPr>
          <w:t>PsnTMin</w:t>
        </w:r>
        <w:r w:rsidR="003C3EEE">
          <w:rPr>
            <w:noProof/>
            <w:webHidden/>
          </w:rPr>
          <w:tab/>
        </w:r>
        <w:r w:rsidR="003C3EEE">
          <w:rPr>
            <w:noProof/>
            <w:webHidden/>
          </w:rPr>
          <w:fldChar w:fldCharType="begin"/>
        </w:r>
        <w:r w:rsidR="003C3EEE">
          <w:rPr>
            <w:noProof/>
            <w:webHidden/>
          </w:rPr>
          <w:instrText xml:space="preserve"> PAGEREF _Toc25657188 \h </w:instrText>
        </w:r>
        <w:r w:rsidR="003C3EEE">
          <w:rPr>
            <w:noProof/>
            <w:webHidden/>
          </w:rPr>
        </w:r>
        <w:r w:rsidR="003C3EEE">
          <w:rPr>
            <w:noProof/>
            <w:webHidden/>
          </w:rPr>
          <w:fldChar w:fldCharType="separate"/>
        </w:r>
        <w:r w:rsidR="003C3EEE">
          <w:rPr>
            <w:noProof/>
            <w:webHidden/>
          </w:rPr>
          <w:t>42</w:t>
        </w:r>
        <w:r w:rsidR="003C3EEE">
          <w:rPr>
            <w:noProof/>
            <w:webHidden/>
          </w:rPr>
          <w:fldChar w:fldCharType="end"/>
        </w:r>
      </w:hyperlink>
    </w:p>
    <w:p w14:paraId="457E3EDD"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89" w:history="1">
        <w:r w:rsidR="003C3EEE" w:rsidRPr="00AC56DB">
          <w:rPr>
            <w:rStyle w:val="Hyperlink"/>
            <w:noProof/>
          </w:rPr>
          <w:t>8.15</w:t>
        </w:r>
        <w:r w:rsidR="003C3EEE">
          <w:rPr>
            <w:rFonts w:asciiTheme="minorHAnsi" w:eastAsiaTheme="minorEastAsia" w:hAnsiTheme="minorHAnsi" w:cstheme="minorBidi"/>
            <w:noProof/>
            <w:sz w:val="22"/>
            <w:szCs w:val="22"/>
          </w:rPr>
          <w:tab/>
        </w:r>
        <w:r w:rsidR="003C3EEE" w:rsidRPr="00AC56DB">
          <w:rPr>
            <w:rStyle w:val="Hyperlink"/>
            <w:noProof/>
          </w:rPr>
          <w:t>PsnTOpt</w:t>
        </w:r>
        <w:r w:rsidR="003C3EEE">
          <w:rPr>
            <w:noProof/>
            <w:webHidden/>
          </w:rPr>
          <w:tab/>
        </w:r>
        <w:r w:rsidR="003C3EEE">
          <w:rPr>
            <w:noProof/>
            <w:webHidden/>
          </w:rPr>
          <w:fldChar w:fldCharType="begin"/>
        </w:r>
        <w:r w:rsidR="003C3EEE">
          <w:rPr>
            <w:noProof/>
            <w:webHidden/>
          </w:rPr>
          <w:instrText xml:space="preserve"> PAGEREF _Toc25657189 \h </w:instrText>
        </w:r>
        <w:r w:rsidR="003C3EEE">
          <w:rPr>
            <w:noProof/>
            <w:webHidden/>
          </w:rPr>
        </w:r>
        <w:r w:rsidR="003C3EEE">
          <w:rPr>
            <w:noProof/>
            <w:webHidden/>
          </w:rPr>
          <w:fldChar w:fldCharType="separate"/>
        </w:r>
        <w:r w:rsidR="003C3EEE">
          <w:rPr>
            <w:noProof/>
            <w:webHidden/>
          </w:rPr>
          <w:t>42</w:t>
        </w:r>
        <w:r w:rsidR="003C3EEE">
          <w:rPr>
            <w:noProof/>
            <w:webHidden/>
          </w:rPr>
          <w:fldChar w:fldCharType="end"/>
        </w:r>
      </w:hyperlink>
    </w:p>
    <w:p w14:paraId="173E81B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0" w:history="1">
        <w:r w:rsidR="003C3EEE" w:rsidRPr="00AC56DB">
          <w:rPr>
            <w:rStyle w:val="Hyperlink"/>
            <w:noProof/>
          </w:rPr>
          <w:t>8.16</w:t>
        </w:r>
        <w:r w:rsidR="003C3EEE">
          <w:rPr>
            <w:rFonts w:asciiTheme="minorHAnsi" w:eastAsiaTheme="minorEastAsia" w:hAnsiTheme="minorHAnsi" w:cstheme="minorBidi"/>
            <w:noProof/>
            <w:sz w:val="22"/>
            <w:szCs w:val="22"/>
          </w:rPr>
          <w:tab/>
        </w:r>
        <w:r w:rsidR="003C3EEE" w:rsidRPr="00AC56DB">
          <w:rPr>
            <w:rStyle w:val="Hyperlink"/>
            <w:noProof/>
          </w:rPr>
          <w:t>PsnTMax (optional)</w:t>
        </w:r>
        <w:r w:rsidR="003C3EEE">
          <w:rPr>
            <w:noProof/>
            <w:webHidden/>
          </w:rPr>
          <w:tab/>
        </w:r>
        <w:r w:rsidR="003C3EEE">
          <w:rPr>
            <w:noProof/>
            <w:webHidden/>
          </w:rPr>
          <w:fldChar w:fldCharType="begin"/>
        </w:r>
        <w:r w:rsidR="003C3EEE">
          <w:rPr>
            <w:noProof/>
            <w:webHidden/>
          </w:rPr>
          <w:instrText xml:space="preserve"> PAGEREF _Toc25657190 \h </w:instrText>
        </w:r>
        <w:r w:rsidR="003C3EEE">
          <w:rPr>
            <w:noProof/>
            <w:webHidden/>
          </w:rPr>
        </w:r>
        <w:r w:rsidR="003C3EEE">
          <w:rPr>
            <w:noProof/>
            <w:webHidden/>
          </w:rPr>
          <w:fldChar w:fldCharType="separate"/>
        </w:r>
        <w:r w:rsidR="003C3EEE">
          <w:rPr>
            <w:noProof/>
            <w:webHidden/>
          </w:rPr>
          <w:t>42</w:t>
        </w:r>
        <w:r w:rsidR="003C3EEE">
          <w:rPr>
            <w:noProof/>
            <w:webHidden/>
          </w:rPr>
          <w:fldChar w:fldCharType="end"/>
        </w:r>
      </w:hyperlink>
    </w:p>
    <w:p w14:paraId="54035D17"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1" w:history="1">
        <w:r w:rsidR="003C3EEE" w:rsidRPr="00AC56DB">
          <w:rPr>
            <w:rStyle w:val="Hyperlink"/>
            <w:noProof/>
          </w:rPr>
          <w:t>8.17</w:t>
        </w:r>
        <w:r w:rsidR="003C3EEE">
          <w:rPr>
            <w:rFonts w:asciiTheme="minorHAnsi" w:eastAsiaTheme="minorEastAsia" w:hAnsiTheme="minorHAnsi" w:cstheme="minorBidi"/>
            <w:noProof/>
            <w:sz w:val="22"/>
            <w:szCs w:val="22"/>
          </w:rPr>
          <w:tab/>
        </w:r>
        <w:r w:rsidR="003C3EEE" w:rsidRPr="00AC56DB">
          <w:rPr>
            <w:rStyle w:val="Hyperlink"/>
            <w:noProof/>
          </w:rPr>
          <w:t>ColdTol</w:t>
        </w:r>
        <w:r w:rsidR="003C3EEE">
          <w:rPr>
            <w:noProof/>
            <w:webHidden/>
          </w:rPr>
          <w:tab/>
        </w:r>
        <w:r w:rsidR="003C3EEE">
          <w:rPr>
            <w:noProof/>
            <w:webHidden/>
          </w:rPr>
          <w:fldChar w:fldCharType="begin"/>
        </w:r>
        <w:r w:rsidR="003C3EEE">
          <w:rPr>
            <w:noProof/>
            <w:webHidden/>
          </w:rPr>
          <w:instrText xml:space="preserve"> PAGEREF _Toc25657191 \h </w:instrText>
        </w:r>
        <w:r w:rsidR="003C3EEE">
          <w:rPr>
            <w:noProof/>
            <w:webHidden/>
          </w:rPr>
        </w:r>
        <w:r w:rsidR="003C3EEE">
          <w:rPr>
            <w:noProof/>
            <w:webHidden/>
          </w:rPr>
          <w:fldChar w:fldCharType="separate"/>
        </w:r>
        <w:r w:rsidR="003C3EEE">
          <w:rPr>
            <w:noProof/>
            <w:webHidden/>
          </w:rPr>
          <w:t>42</w:t>
        </w:r>
        <w:r w:rsidR="003C3EEE">
          <w:rPr>
            <w:noProof/>
            <w:webHidden/>
          </w:rPr>
          <w:fldChar w:fldCharType="end"/>
        </w:r>
      </w:hyperlink>
    </w:p>
    <w:p w14:paraId="20170EC1"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2" w:history="1">
        <w:r w:rsidR="003C3EEE" w:rsidRPr="00AC56DB">
          <w:rPr>
            <w:rStyle w:val="Hyperlink"/>
            <w:noProof/>
          </w:rPr>
          <w:t>8.18</w:t>
        </w:r>
        <w:r w:rsidR="003C3EEE">
          <w:rPr>
            <w:rFonts w:asciiTheme="minorHAnsi" w:eastAsiaTheme="minorEastAsia" w:hAnsiTheme="minorHAnsi" w:cstheme="minorBidi"/>
            <w:noProof/>
            <w:sz w:val="22"/>
            <w:szCs w:val="22"/>
          </w:rPr>
          <w:tab/>
        </w:r>
        <w:r w:rsidR="003C3EEE" w:rsidRPr="00AC56DB">
          <w:rPr>
            <w:rStyle w:val="Hyperlink"/>
            <w:noProof/>
          </w:rPr>
          <w:t>k</w:t>
        </w:r>
        <w:r w:rsidR="003C3EEE">
          <w:rPr>
            <w:noProof/>
            <w:webHidden/>
          </w:rPr>
          <w:tab/>
        </w:r>
        <w:r w:rsidR="003C3EEE">
          <w:rPr>
            <w:noProof/>
            <w:webHidden/>
          </w:rPr>
          <w:fldChar w:fldCharType="begin"/>
        </w:r>
        <w:r w:rsidR="003C3EEE">
          <w:rPr>
            <w:noProof/>
            <w:webHidden/>
          </w:rPr>
          <w:instrText xml:space="preserve"> PAGEREF _Toc25657192 \h </w:instrText>
        </w:r>
        <w:r w:rsidR="003C3EEE">
          <w:rPr>
            <w:noProof/>
            <w:webHidden/>
          </w:rPr>
        </w:r>
        <w:r w:rsidR="003C3EEE">
          <w:rPr>
            <w:noProof/>
            <w:webHidden/>
          </w:rPr>
          <w:fldChar w:fldCharType="separate"/>
        </w:r>
        <w:r w:rsidR="003C3EEE">
          <w:rPr>
            <w:noProof/>
            <w:webHidden/>
          </w:rPr>
          <w:t>42</w:t>
        </w:r>
        <w:r w:rsidR="003C3EEE">
          <w:rPr>
            <w:noProof/>
            <w:webHidden/>
          </w:rPr>
          <w:fldChar w:fldCharType="end"/>
        </w:r>
      </w:hyperlink>
    </w:p>
    <w:p w14:paraId="2F9DBBF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3" w:history="1">
        <w:r w:rsidR="003C3EEE" w:rsidRPr="00AC56DB">
          <w:rPr>
            <w:rStyle w:val="Hyperlink"/>
            <w:noProof/>
          </w:rPr>
          <w:t>8.19</w:t>
        </w:r>
        <w:r w:rsidR="003C3EEE">
          <w:rPr>
            <w:rFonts w:asciiTheme="minorHAnsi" w:eastAsiaTheme="minorEastAsia" w:hAnsiTheme="minorHAnsi" w:cstheme="minorBidi"/>
            <w:noProof/>
            <w:sz w:val="22"/>
            <w:szCs w:val="22"/>
          </w:rPr>
          <w:tab/>
        </w:r>
        <w:r w:rsidR="003C3EEE" w:rsidRPr="00AC56DB">
          <w:rPr>
            <w:rStyle w:val="Hyperlink"/>
            <w:noProof/>
          </w:rPr>
          <w:t>DNSC</w:t>
        </w:r>
        <w:r w:rsidR="003C3EEE">
          <w:rPr>
            <w:noProof/>
            <w:webHidden/>
          </w:rPr>
          <w:tab/>
        </w:r>
        <w:r w:rsidR="003C3EEE">
          <w:rPr>
            <w:noProof/>
            <w:webHidden/>
          </w:rPr>
          <w:fldChar w:fldCharType="begin"/>
        </w:r>
        <w:r w:rsidR="003C3EEE">
          <w:rPr>
            <w:noProof/>
            <w:webHidden/>
          </w:rPr>
          <w:instrText xml:space="preserve"> PAGEREF _Toc25657193 \h </w:instrText>
        </w:r>
        <w:r w:rsidR="003C3EEE">
          <w:rPr>
            <w:noProof/>
            <w:webHidden/>
          </w:rPr>
        </w:r>
        <w:r w:rsidR="003C3EEE">
          <w:rPr>
            <w:noProof/>
            <w:webHidden/>
          </w:rPr>
          <w:fldChar w:fldCharType="separate"/>
        </w:r>
        <w:r w:rsidR="003C3EEE">
          <w:rPr>
            <w:noProof/>
            <w:webHidden/>
          </w:rPr>
          <w:t>42</w:t>
        </w:r>
        <w:r w:rsidR="003C3EEE">
          <w:rPr>
            <w:noProof/>
            <w:webHidden/>
          </w:rPr>
          <w:fldChar w:fldCharType="end"/>
        </w:r>
      </w:hyperlink>
    </w:p>
    <w:p w14:paraId="5140888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4" w:history="1">
        <w:r w:rsidR="003C3EEE" w:rsidRPr="00AC56DB">
          <w:rPr>
            <w:rStyle w:val="Hyperlink"/>
            <w:noProof/>
          </w:rPr>
          <w:t>8.20</w:t>
        </w:r>
        <w:r w:rsidR="003C3EEE">
          <w:rPr>
            <w:rFonts w:asciiTheme="minorHAnsi" w:eastAsiaTheme="minorEastAsia" w:hAnsiTheme="minorHAnsi" w:cstheme="minorBidi"/>
            <w:noProof/>
            <w:sz w:val="22"/>
            <w:szCs w:val="22"/>
          </w:rPr>
          <w:tab/>
        </w:r>
        <w:r w:rsidR="003C3EEE" w:rsidRPr="00AC56DB">
          <w:rPr>
            <w:rStyle w:val="Hyperlink"/>
            <w:noProof/>
          </w:rPr>
          <w:t>FracBelowG</w:t>
        </w:r>
        <w:r w:rsidR="003C3EEE">
          <w:rPr>
            <w:noProof/>
            <w:webHidden/>
          </w:rPr>
          <w:tab/>
        </w:r>
        <w:r w:rsidR="003C3EEE">
          <w:rPr>
            <w:noProof/>
            <w:webHidden/>
          </w:rPr>
          <w:fldChar w:fldCharType="begin"/>
        </w:r>
        <w:r w:rsidR="003C3EEE">
          <w:rPr>
            <w:noProof/>
            <w:webHidden/>
          </w:rPr>
          <w:instrText xml:space="preserve"> PAGEREF _Toc25657194 \h </w:instrText>
        </w:r>
        <w:r w:rsidR="003C3EEE">
          <w:rPr>
            <w:noProof/>
            <w:webHidden/>
          </w:rPr>
        </w:r>
        <w:r w:rsidR="003C3EEE">
          <w:rPr>
            <w:noProof/>
            <w:webHidden/>
          </w:rPr>
          <w:fldChar w:fldCharType="separate"/>
        </w:r>
        <w:r w:rsidR="003C3EEE">
          <w:rPr>
            <w:noProof/>
            <w:webHidden/>
          </w:rPr>
          <w:t>42</w:t>
        </w:r>
        <w:r w:rsidR="003C3EEE">
          <w:rPr>
            <w:noProof/>
            <w:webHidden/>
          </w:rPr>
          <w:fldChar w:fldCharType="end"/>
        </w:r>
      </w:hyperlink>
    </w:p>
    <w:p w14:paraId="33C2C424"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5" w:history="1">
        <w:r w:rsidR="003C3EEE" w:rsidRPr="00AC56DB">
          <w:rPr>
            <w:rStyle w:val="Hyperlink"/>
            <w:noProof/>
          </w:rPr>
          <w:t>8.21</w:t>
        </w:r>
        <w:r w:rsidR="003C3EEE">
          <w:rPr>
            <w:rFonts w:asciiTheme="minorHAnsi" w:eastAsiaTheme="minorEastAsia" w:hAnsiTheme="minorHAnsi" w:cstheme="minorBidi"/>
            <w:noProof/>
            <w:sz w:val="22"/>
            <w:szCs w:val="22"/>
          </w:rPr>
          <w:tab/>
        </w:r>
        <w:r w:rsidR="003C3EEE" w:rsidRPr="00AC56DB">
          <w:rPr>
            <w:rStyle w:val="Hyperlink"/>
            <w:noProof/>
          </w:rPr>
          <w:t>EstMoist</w:t>
        </w:r>
        <w:r w:rsidR="003C3EEE">
          <w:rPr>
            <w:noProof/>
            <w:webHidden/>
          </w:rPr>
          <w:tab/>
        </w:r>
        <w:r w:rsidR="003C3EEE">
          <w:rPr>
            <w:noProof/>
            <w:webHidden/>
          </w:rPr>
          <w:fldChar w:fldCharType="begin"/>
        </w:r>
        <w:r w:rsidR="003C3EEE">
          <w:rPr>
            <w:noProof/>
            <w:webHidden/>
          </w:rPr>
          <w:instrText xml:space="preserve"> PAGEREF _Toc25657195 \h </w:instrText>
        </w:r>
        <w:r w:rsidR="003C3EEE">
          <w:rPr>
            <w:noProof/>
            <w:webHidden/>
          </w:rPr>
        </w:r>
        <w:r w:rsidR="003C3EEE">
          <w:rPr>
            <w:noProof/>
            <w:webHidden/>
          </w:rPr>
          <w:fldChar w:fldCharType="separate"/>
        </w:r>
        <w:r w:rsidR="003C3EEE">
          <w:rPr>
            <w:noProof/>
            <w:webHidden/>
          </w:rPr>
          <w:t>43</w:t>
        </w:r>
        <w:r w:rsidR="003C3EEE">
          <w:rPr>
            <w:noProof/>
            <w:webHidden/>
          </w:rPr>
          <w:fldChar w:fldCharType="end"/>
        </w:r>
      </w:hyperlink>
    </w:p>
    <w:p w14:paraId="51EB60C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6" w:history="1">
        <w:r w:rsidR="003C3EEE" w:rsidRPr="00AC56DB">
          <w:rPr>
            <w:rStyle w:val="Hyperlink"/>
            <w:noProof/>
          </w:rPr>
          <w:t>8.22</w:t>
        </w:r>
        <w:r w:rsidR="003C3EEE">
          <w:rPr>
            <w:rFonts w:asciiTheme="minorHAnsi" w:eastAsiaTheme="minorEastAsia" w:hAnsiTheme="minorHAnsi" w:cstheme="minorBidi"/>
            <w:noProof/>
            <w:sz w:val="22"/>
            <w:szCs w:val="22"/>
          </w:rPr>
          <w:tab/>
        </w:r>
        <w:r w:rsidR="003C3EEE" w:rsidRPr="00AC56DB">
          <w:rPr>
            <w:rStyle w:val="Hyperlink"/>
            <w:noProof/>
          </w:rPr>
          <w:t>EstRad</w:t>
        </w:r>
        <w:r w:rsidR="003C3EEE">
          <w:rPr>
            <w:noProof/>
            <w:webHidden/>
          </w:rPr>
          <w:tab/>
        </w:r>
        <w:r w:rsidR="003C3EEE">
          <w:rPr>
            <w:noProof/>
            <w:webHidden/>
          </w:rPr>
          <w:fldChar w:fldCharType="begin"/>
        </w:r>
        <w:r w:rsidR="003C3EEE">
          <w:rPr>
            <w:noProof/>
            <w:webHidden/>
          </w:rPr>
          <w:instrText xml:space="preserve"> PAGEREF _Toc25657196 \h </w:instrText>
        </w:r>
        <w:r w:rsidR="003C3EEE">
          <w:rPr>
            <w:noProof/>
            <w:webHidden/>
          </w:rPr>
        </w:r>
        <w:r w:rsidR="003C3EEE">
          <w:rPr>
            <w:noProof/>
            <w:webHidden/>
          </w:rPr>
          <w:fldChar w:fldCharType="separate"/>
        </w:r>
        <w:r w:rsidR="003C3EEE">
          <w:rPr>
            <w:noProof/>
            <w:webHidden/>
          </w:rPr>
          <w:t>43</w:t>
        </w:r>
        <w:r w:rsidR="003C3EEE">
          <w:rPr>
            <w:noProof/>
            <w:webHidden/>
          </w:rPr>
          <w:fldChar w:fldCharType="end"/>
        </w:r>
      </w:hyperlink>
    </w:p>
    <w:p w14:paraId="4DECD257"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7" w:history="1">
        <w:r w:rsidR="003C3EEE" w:rsidRPr="00AC56DB">
          <w:rPr>
            <w:rStyle w:val="Hyperlink"/>
            <w:noProof/>
          </w:rPr>
          <w:t>8.23</w:t>
        </w:r>
        <w:r w:rsidR="003C3EEE">
          <w:rPr>
            <w:rFonts w:asciiTheme="minorHAnsi" w:eastAsiaTheme="minorEastAsia" w:hAnsiTheme="minorHAnsi" w:cstheme="minorBidi"/>
            <w:noProof/>
            <w:sz w:val="22"/>
            <w:szCs w:val="22"/>
          </w:rPr>
          <w:tab/>
        </w:r>
        <w:r w:rsidR="003C3EEE" w:rsidRPr="00AC56DB">
          <w:rPr>
            <w:rStyle w:val="Hyperlink"/>
            <w:noProof/>
          </w:rPr>
          <w:t>FracFol</w:t>
        </w:r>
        <w:r w:rsidR="003C3EEE">
          <w:rPr>
            <w:noProof/>
            <w:webHidden/>
          </w:rPr>
          <w:tab/>
        </w:r>
        <w:r w:rsidR="003C3EEE">
          <w:rPr>
            <w:noProof/>
            <w:webHidden/>
          </w:rPr>
          <w:fldChar w:fldCharType="begin"/>
        </w:r>
        <w:r w:rsidR="003C3EEE">
          <w:rPr>
            <w:noProof/>
            <w:webHidden/>
          </w:rPr>
          <w:instrText xml:space="preserve"> PAGEREF _Toc25657197 \h </w:instrText>
        </w:r>
        <w:r w:rsidR="003C3EEE">
          <w:rPr>
            <w:noProof/>
            <w:webHidden/>
          </w:rPr>
        </w:r>
        <w:r w:rsidR="003C3EEE">
          <w:rPr>
            <w:noProof/>
            <w:webHidden/>
          </w:rPr>
          <w:fldChar w:fldCharType="separate"/>
        </w:r>
        <w:r w:rsidR="003C3EEE">
          <w:rPr>
            <w:noProof/>
            <w:webHidden/>
          </w:rPr>
          <w:t>43</w:t>
        </w:r>
        <w:r w:rsidR="003C3EEE">
          <w:rPr>
            <w:noProof/>
            <w:webHidden/>
          </w:rPr>
          <w:fldChar w:fldCharType="end"/>
        </w:r>
      </w:hyperlink>
    </w:p>
    <w:p w14:paraId="114E2CD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8" w:history="1">
        <w:r w:rsidR="003C3EEE" w:rsidRPr="00AC56DB">
          <w:rPr>
            <w:rStyle w:val="Hyperlink"/>
            <w:noProof/>
          </w:rPr>
          <w:t>8.24</w:t>
        </w:r>
        <w:r w:rsidR="003C3EEE">
          <w:rPr>
            <w:rFonts w:asciiTheme="minorHAnsi" w:eastAsiaTheme="minorEastAsia" w:hAnsiTheme="minorHAnsi" w:cstheme="minorBidi"/>
            <w:noProof/>
            <w:sz w:val="22"/>
            <w:szCs w:val="22"/>
          </w:rPr>
          <w:tab/>
        </w:r>
        <w:r w:rsidR="003C3EEE" w:rsidRPr="00AC56DB">
          <w:rPr>
            <w:rStyle w:val="Hyperlink"/>
            <w:noProof/>
          </w:rPr>
          <w:t>FrActWd</w:t>
        </w:r>
        <w:r w:rsidR="003C3EEE">
          <w:rPr>
            <w:noProof/>
            <w:webHidden/>
          </w:rPr>
          <w:tab/>
        </w:r>
        <w:r w:rsidR="003C3EEE">
          <w:rPr>
            <w:noProof/>
            <w:webHidden/>
          </w:rPr>
          <w:fldChar w:fldCharType="begin"/>
        </w:r>
        <w:r w:rsidR="003C3EEE">
          <w:rPr>
            <w:noProof/>
            <w:webHidden/>
          </w:rPr>
          <w:instrText xml:space="preserve"> PAGEREF _Toc25657198 \h </w:instrText>
        </w:r>
        <w:r w:rsidR="003C3EEE">
          <w:rPr>
            <w:noProof/>
            <w:webHidden/>
          </w:rPr>
        </w:r>
        <w:r w:rsidR="003C3EEE">
          <w:rPr>
            <w:noProof/>
            <w:webHidden/>
          </w:rPr>
          <w:fldChar w:fldCharType="separate"/>
        </w:r>
        <w:r w:rsidR="003C3EEE">
          <w:rPr>
            <w:noProof/>
            <w:webHidden/>
          </w:rPr>
          <w:t>43</w:t>
        </w:r>
        <w:r w:rsidR="003C3EEE">
          <w:rPr>
            <w:noProof/>
            <w:webHidden/>
          </w:rPr>
          <w:fldChar w:fldCharType="end"/>
        </w:r>
      </w:hyperlink>
    </w:p>
    <w:p w14:paraId="7F1B411E"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199" w:history="1">
        <w:r w:rsidR="003C3EEE" w:rsidRPr="00AC56DB">
          <w:rPr>
            <w:rStyle w:val="Hyperlink"/>
            <w:noProof/>
          </w:rPr>
          <w:t>8.25</w:t>
        </w:r>
        <w:r w:rsidR="003C3EEE">
          <w:rPr>
            <w:rFonts w:asciiTheme="minorHAnsi" w:eastAsiaTheme="minorEastAsia" w:hAnsiTheme="minorHAnsi" w:cstheme="minorBidi"/>
            <w:noProof/>
            <w:sz w:val="22"/>
            <w:szCs w:val="22"/>
          </w:rPr>
          <w:tab/>
        </w:r>
        <w:r w:rsidR="003C3EEE" w:rsidRPr="00AC56DB">
          <w:rPr>
            <w:rStyle w:val="Hyperlink"/>
            <w:noProof/>
          </w:rPr>
          <w:t>CO2HalfSatEff (Optional)</w:t>
        </w:r>
        <w:r w:rsidR="003C3EEE">
          <w:rPr>
            <w:noProof/>
            <w:webHidden/>
          </w:rPr>
          <w:tab/>
        </w:r>
        <w:r w:rsidR="003C3EEE">
          <w:rPr>
            <w:noProof/>
            <w:webHidden/>
          </w:rPr>
          <w:fldChar w:fldCharType="begin"/>
        </w:r>
        <w:r w:rsidR="003C3EEE">
          <w:rPr>
            <w:noProof/>
            <w:webHidden/>
          </w:rPr>
          <w:instrText xml:space="preserve"> PAGEREF _Toc25657199 \h </w:instrText>
        </w:r>
        <w:r w:rsidR="003C3EEE">
          <w:rPr>
            <w:noProof/>
            <w:webHidden/>
          </w:rPr>
        </w:r>
        <w:r w:rsidR="003C3EEE">
          <w:rPr>
            <w:noProof/>
            <w:webHidden/>
          </w:rPr>
          <w:fldChar w:fldCharType="separate"/>
        </w:r>
        <w:r w:rsidR="003C3EEE">
          <w:rPr>
            <w:noProof/>
            <w:webHidden/>
          </w:rPr>
          <w:t>43</w:t>
        </w:r>
        <w:r w:rsidR="003C3EEE">
          <w:rPr>
            <w:noProof/>
            <w:webHidden/>
          </w:rPr>
          <w:fldChar w:fldCharType="end"/>
        </w:r>
      </w:hyperlink>
    </w:p>
    <w:p w14:paraId="539E1641"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00" w:history="1">
        <w:r w:rsidR="003C3EEE" w:rsidRPr="00AC56DB">
          <w:rPr>
            <w:rStyle w:val="Hyperlink"/>
            <w:noProof/>
          </w:rPr>
          <w:t>8.26</w:t>
        </w:r>
        <w:r w:rsidR="003C3EEE">
          <w:rPr>
            <w:rFonts w:asciiTheme="minorHAnsi" w:eastAsiaTheme="minorEastAsia" w:hAnsiTheme="minorHAnsi" w:cstheme="minorBidi"/>
            <w:noProof/>
            <w:sz w:val="22"/>
            <w:szCs w:val="22"/>
          </w:rPr>
          <w:tab/>
        </w:r>
        <w:r w:rsidR="003C3EEE" w:rsidRPr="00AC56DB">
          <w:rPr>
            <w:rStyle w:val="Hyperlink"/>
            <w:noProof/>
          </w:rPr>
          <w:t>O3StomataSens (Optional)</w:t>
        </w:r>
        <w:r w:rsidR="003C3EEE">
          <w:rPr>
            <w:noProof/>
            <w:webHidden/>
          </w:rPr>
          <w:tab/>
        </w:r>
        <w:r w:rsidR="003C3EEE">
          <w:rPr>
            <w:noProof/>
            <w:webHidden/>
          </w:rPr>
          <w:fldChar w:fldCharType="begin"/>
        </w:r>
        <w:r w:rsidR="003C3EEE">
          <w:rPr>
            <w:noProof/>
            <w:webHidden/>
          </w:rPr>
          <w:instrText xml:space="preserve"> PAGEREF _Toc25657200 \h </w:instrText>
        </w:r>
        <w:r w:rsidR="003C3EEE">
          <w:rPr>
            <w:noProof/>
            <w:webHidden/>
          </w:rPr>
        </w:r>
        <w:r w:rsidR="003C3EEE">
          <w:rPr>
            <w:noProof/>
            <w:webHidden/>
          </w:rPr>
          <w:fldChar w:fldCharType="separate"/>
        </w:r>
        <w:r w:rsidR="003C3EEE">
          <w:rPr>
            <w:noProof/>
            <w:webHidden/>
          </w:rPr>
          <w:t>43</w:t>
        </w:r>
        <w:r w:rsidR="003C3EEE">
          <w:rPr>
            <w:noProof/>
            <w:webHidden/>
          </w:rPr>
          <w:fldChar w:fldCharType="end"/>
        </w:r>
      </w:hyperlink>
    </w:p>
    <w:p w14:paraId="72C8AD47"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01" w:history="1">
        <w:r w:rsidR="003C3EEE" w:rsidRPr="00AC56DB">
          <w:rPr>
            <w:rStyle w:val="Hyperlink"/>
            <w:noProof/>
          </w:rPr>
          <w:t>8.27</w:t>
        </w:r>
        <w:r w:rsidR="003C3EEE">
          <w:rPr>
            <w:rFonts w:asciiTheme="minorHAnsi" w:eastAsiaTheme="minorEastAsia" w:hAnsiTheme="minorHAnsi" w:cstheme="minorBidi"/>
            <w:noProof/>
            <w:sz w:val="22"/>
            <w:szCs w:val="22"/>
          </w:rPr>
          <w:tab/>
        </w:r>
        <w:r w:rsidR="003C3EEE" w:rsidRPr="00AC56DB">
          <w:rPr>
            <w:rStyle w:val="Hyperlink"/>
            <w:noProof/>
          </w:rPr>
          <w:t>O3GrowthSens (Optional)</w:t>
        </w:r>
        <w:r w:rsidR="003C3EEE">
          <w:rPr>
            <w:noProof/>
            <w:webHidden/>
          </w:rPr>
          <w:tab/>
        </w:r>
        <w:r w:rsidR="003C3EEE">
          <w:rPr>
            <w:noProof/>
            <w:webHidden/>
          </w:rPr>
          <w:fldChar w:fldCharType="begin"/>
        </w:r>
        <w:r w:rsidR="003C3EEE">
          <w:rPr>
            <w:noProof/>
            <w:webHidden/>
          </w:rPr>
          <w:instrText xml:space="preserve"> PAGEREF _Toc25657201 \h </w:instrText>
        </w:r>
        <w:r w:rsidR="003C3EEE">
          <w:rPr>
            <w:noProof/>
            <w:webHidden/>
          </w:rPr>
        </w:r>
        <w:r w:rsidR="003C3EEE">
          <w:rPr>
            <w:noProof/>
            <w:webHidden/>
          </w:rPr>
          <w:fldChar w:fldCharType="separate"/>
        </w:r>
        <w:r w:rsidR="003C3EEE">
          <w:rPr>
            <w:noProof/>
            <w:webHidden/>
          </w:rPr>
          <w:t>44</w:t>
        </w:r>
        <w:r w:rsidR="003C3EEE">
          <w:rPr>
            <w:noProof/>
            <w:webHidden/>
          </w:rPr>
          <w:fldChar w:fldCharType="end"/>
        </w:r>
      </w:hyperlink>
    </w:p>
    <w:p w14:paraId="17AC6BB1"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02" w:history="1">
        <w:r w:rsidR="003C3EEE" w:rsidRPr="00AC56DB">
          <w:rPr>
            <w:rStyle w:val="Hyperlink"/>
            <w:noProof/>
          </w:rPr>
          <w:t>8.28</w:t>
        </w:r>
        <w:r w:rsidR="003C3EEE">
          <w:rPr>
            <w:rFonts w:asciiTheme="minorHAnsi" w:eastAsiaTheme="minorEastAsia" w:hAnsiTheme="minorHAnsi" w:cstheme="minorBidi"/>
            <w:noProof/>
            <w:sz w:val="22"/>
            <w:szCs w:val="22"/>
          </w:rPr>
          <w:tab/>
        </w:r>
        <w:r w:rsidR="003C3EEE" w:rsidRPr="00AC56DB">
          <w:rPr>
            <w:rStyle w:val="Hyperlink"/>
            <w:noProof/>
          </w:rPr>
          <w:t>MaxFolN, FolNShape (Optional)</w:t>
        </w:r>
        <w:r w:rsidR="003C3EEE">
          <w:rPr>
            <w:noProof/>
            <w:webHidden/>
          </w:rPr>
          <w:tab/>
        </w:r>
        <w:r w:rsidR="003C3EEE">
          <w:rPr>
            <w:noProof/>
            <w:webHidden/>
          </w:rPr>
          <w:fldChar w:fldCharType="begin"/>
        </w:r>
        <w:r w:rsidR="003C3EEE">
          <w:rPr>
            <w:noProof/>
            <w:webHidden/>
          </w:rPr>
          <w:instrText xml:space="preserve"> PAGEREF _Toc25657202 \h </w:instrText>
        </w:r>
        <w:r w:rsidR="003C3EEE">
          <w:rPr>
            <w:noProof/>
            <w:webHidden/>
          </w:rPr>
        </w:r>
        <w:r w:rsidR="003C3EEE">
          <w:rPr>
            <w:noProof/>
            <w:webHidden/>
          </w:rPr>
          <w:fldChar w:fldCharType="separate"/>
        </w:r>
        <w:r w:rsidR="003C3EEE">
          <w:rPr>
            <w:noProof/>
            <w:webHidden/>
          </w:rPr>
          <w:t>44</w:t>
        </w:r>
        <w:r w:rsidR="003C3EEE">
          <w:rPr>
            <w:noProof/>
            <w:webHidden/>
          </w:rPr>
          <w:fldChar w:fldCharType="end"/>
        </w:r>
      </w:hyperlink>
    </w:p>
    <w:p w14:paraId="4CAC122F"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03" w:history="1">
        <w:r w:rsidR="003C3EEE" w:rsidRPr="00AC56DB">
          <w:rPr>
            <w:rStyle w:val="Hyperlink"/>
            <w:noProof/>
          </w:rPr>
          <w:t>8.29</w:t>
        </w:r>
        <w:r w:rsidR="003C3EEE">
          <w:rPr>
            <w:rFonts w:asciiTheme="minorHAnsi" w:eastAsiaTheme="minorEastAsia" w:hAnsiTheme="minorHAnsi" w:cstheme="minorBidi"/>
            <w:noProof/>
            <w:sz w:val="22"/>
            <w:szCs w:val="22"/>
          </w:rPr>
          <w:tab/>
        </w:r>
        <w:r w:rsidR="003C3EEE" w:rsidRPr="00AC56DB">
          <w:rPr>
            <w:rStyle w:val="Hyperlink"/>
            <w:noProof/>
          </w:rPr>
          <w:t>MaxFracFol, FracFolShape (Optional)</w:t>
        </w:r>
        <w:r w:rsidR="003C3EEE">
          <w:rPr>
            <w:noProof/>
            <w:webHidden/>
          </w:rPr>
          <w:tab/>
        </w:r>
        <w:r w:rsidR="003C3EEE">
          <w:rPr>
            <w:noProof/>
            <w:webHidden/>
          </w:rPr>
          <w:fldChar w:fldCharType="begin"/>
        </w:r>
        <w:r w:rsidR="003C3EEE">
          <w:rPr>
            <w:noProof/>
            <w:webHidden/>
          </w:rPr>
          <w:instrText xml:space="preserve"> PAGEREF _Toc25657203 \h </w:instrText>
        </w:r>
        <w:r w:rsidR="003C3EEE">
          <w:rPr>
            <w:noProof/>
            <w:webHidden/>
          </w:rPr>
        </w:r>
        <w:r w:rsidR="003C3EEE">
          <w:rPr>
            <w:noProof/>
            <w:webHidden/>
          </w:rPr>
          <w:fldChar w:fldCharType="separate"/>
        </w:r>
        <w:r w:rsidR="003C3EEE">
          <w:rPr>
            <w:noProof/>
            <w:webHidden/>
          </w:rPr>
          <w:t>44</w:t>
        </w:r>
        <w:r w:rsidR="003C3EEE">
          <w:rPr>
            <w:noProof/>
            <w:webHidden/>
          </w:rPr>
          <w:fldChar w:fldCharType="end"/>
        </w:r>
      </w:hyperlink>
    </w:p>
    <w:p w14:paraId="0042675A"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04" w:history="1">
        <w:r w:rsidR="003C3EEE" w:rsidRPr="00AC56DB">
          <w:rPr>
            <w:rStyle w:val="Hyperlink"/>
            <w:noProof/>
          </w:rPr>
          <w:t>9</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Ecoregion parameters</w:t>
        </w:r>
        <w:r w:rsidR="003C3EEE">
          <w:rPr>
            <w:noProof/>
            <w:webHidden/>
          </w:rPr>
          <w:tab/>
        </w:r>
        <w:r w:rsidR="003C3EEE">
          <w:rPr>
            <w:noProof/>
            <w:webHidden/>
          </w:rPr>
          <w:fldChar w:fldCharType="begin"/>
        </w:r>
        <w:r w:rsidR="003C3EEE">
          <w:rPr>
            <w:noProof/>
            <w:webHidden/>
          </w:rPr>
          <w:instrText xml:space="preserve"> PAGEREF _Toc25657204 \h </w:instrText>
        </w:r>
        <w:r w:rsidR="003C3EEE">
          <w:rPr>
            <w:noProof/>
            <w:webHidden/>
          </w:rPr>
        </w:r>
        <w:r w:rsidR="003C3EEE">
          <w:rPr>
            <w:noProof/>
            <w:webHidden/>
          </w:rPr>
          <w:fldChar w:fldCharType="separate"/>
        </w:r>
        <w:r w:rsidR="003C3EEE">
          <w:rPr>
            <w:noProof/>
            <w:webHidden/>
          </w:rPr>
          <w:t>45</w:t>
        </w:r>
        <w:r w:rsidR="003C3EEE">
          <w:rPr>
            <w:noProof/>
            <w:webHidden/>
          </w:rPr>
          <w:fldChar w:fldCharType="end"/>
        </w:r>
      </w:hyperlink>
    </w:p>
    <w:p w14:paraId="0E8385BF"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205" w:history="1">
        <w:r w:rsidR="003C3EEE" w:rsidRPr="00AC56DB">
          <w:rPr>
            <w:rStyle w:val="Hyperlink"/>
            <w:noProof/>
          </w:rPr>
          <w:t>9.1</w:t>
        </w:r>
        <w:r w:rsidR="003C3EEE">
          <w:rPr>
            <w:rFonts w:asciiTheme="minorHAnsi" w:eastAsiaTheme="minorEastAsia" w:hAnsiTheme="minorHAnsi" w:cstheme="minorBidi"/>
            <w:noProof/>
            <w:sz w:val="22"/>
            <w:szCs w:val="22"/>
          </w:rPr>
          <w:tab/>
        </w:r>
        <w:r w:rsidR="003C3EEE" w:rsidRPr="00AC56DB">
          <w:rPr>
            <w:rStyle w:val="Hyperlink"/>
            <w:noProof/>
          </w:rPr>
          <w:t>Example file:</w:t>
        </w:r>
        <w:r w:rsidR="003C3EEE">
          <w:rPr>
            <w:noProof/>
            <w:webHidden/>
          </w:rPr>
          <w:tab/>
        </w:r>
        <w:r w:rsidR="003C3EEE">
          <w:rPr>
            <w:noProof/>
            <w:webHidden/>
          </w:rPr>
          <w:fldChar w:fldCharType="begin"/>
        </w:r>
        <w:r w:rsidR="003C3EEE">
          <w:rPr>
            <w:noProof/>
            <w:webHidden/>
          </w:rPr>
          <w:instrText xml:space="preserve"> PAGEREF _Toc25657205 \h </w:instrText>
        </w:r>
        <w:r w:rsidR="003C3EEE">
          <w:rPr>
            <w:noProof/>
            <w:webHidden/>
          </w:rPr>
        </w:r>
        <w:r w:rsidR="003C3EEE">
          <w:rPr>
            <w:noProof/>
            <w:webHidden/>
          </w:rPr>
          <w:fldChar w:fldCharType="separate"/>
        </w:r>
        <w:r w:rsidR="003C3EEE">
          <w:rPr>
            <w:noProof/>
            <w:webHidden/>
          </w:rPr>
          <w:t>45</w:t>
        </w:r>
        <w:r w:rsidR="003C3EEE">
          <w:rPr>
            <w:noProof/>
            <w:webHidden/>
          </w:rPr>
          <w:fldChar w:fldCharType="end"/>
        </w:r>
      </w:hyperlink>
    </w:p>
    <w:p w14:paraId="66AE9DA5"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206" w:history="1">
        <w:r w:rsidR="003C3EEE" w:rsidRPr="00AC56DB">
          <w:rPr>
            <w:rStyle w:val="Hyperlink"/>
            <w:noProof/>
          </w:rPr>
          <w:t>9.2</w:t>
        </w:r>
        <w:r w:rsidR="003C3EEE">
          <w:rPr>
            <w:rFonts w:asciiTheme="minorHAnsi" w:eastAsiaTheme="minorEastAsia" w:hAnsiTheme="minorHAnsi" w:cstheme="minorBidi"/>
            <w:noProof/>
            <w:sz w:val="22"/>
            <w:szCs w:val="22"/>
          </w:rPr>
          <w:tab/>
        </w:r>
        <w:r w:rsidR="003C3EEE" w:rsidRPr="00AC56DB">
          <w:rPr>
            <w:rStyle w:val="Hyperlink"/>
            <w:noProof/>
          </w:rPr>
          <w:t>LandisData</w:t>
        </w:r>
        <w:r w:rsidR="003C3EEE">
          <w:rPr>
            <w:noProof/>
            <w:webHidden/>
          </w:rPr>
          <w:tab/>
        </w:r>
        <w:r w:rsidR="003C3EEE">
          <w:rPr>
            <w:noProof/>
            <w:webHidden/>
          </w:rPr>
          <w:fldChar w:fldCharType="begin"/>
        </w:r>
        <w:r w:rsidR="003C3EEE">
          <w:rPr>
            <w:noProof/>
            <w:webHidden/>
          </w:rPr>
          <w:instrText xml:space="preserve"> PAGEREF _Toc25657206 \h </w:instrText>
        </w:r>
        <w:r w:rsidR="003C3EEE">
          <w:rPr>
            <w:noProof/>
            <w:webHidden/>
          </w:rPr>
        </w:r>
        <w:r w:rsidR="003C3EEE">
          <w:rPr>
            <w:noProof/>
            <w:webHidden/>
          </w:rPr>
          <w:fldChar w:fldCharType="separate"/>
        </w:r>
        <w:r w:rsidR="003C3EEE">
          <w:rPr>
            <w:noProof/>
            <w:webHidden/>
          </w:rPr>
          <w:t>45</w:t>
        </w:r>
        <w:r w:rsidR="003C3EEE">
          <w:rPr>
            <w:noProof/>
            <w:webHidden/>
          </w:rPr>
          <w:fldChar w:fldCharType="end"/>
        </w:r>
      </w:hyperlink>
    </w:p>
    <w:p w14:paraId="53E2A00F"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207" w:history="1">
        <w:r w:rsidR="003C3EEE" w:rsidRPr="00AC56DB">
          <w:rPr>
            <w:rStyle w:val="Hyperlink"/>
            <w:noProof/>
          </w:rPr>
          <w:t>9.3</w:t>
        </w:r>
        <w:r w:rsidR="003C3EEE">
          <w:rPr>
            <w:rFonts w:asciiTheme="minorHAnsi" w:eastAsiaTheme="minorEastAsia" w:hAnsiTheme="minorHAnsi" w:cstheme="minorBidi"/>
            <w:noProof/>
            <w:sz w:val="22"/>
            <w:szCs w:val="22"/>
          </w:rPr>
          <w:tab/>
        </w:r>
        <w:r w:rsidR="003C3EEE" w:rsidRPr="00AC56DB">
          <w:rPr>
            <w:rStyle w:val="Hyperlink"/>
            <w:noProof/>
          </w:rPr>
          <w:t>EcoregionParameters (ecoregion name)</w:t>
        </w:r>
        <w:r w:rsidR="003C3EEE">
          <w:rPr>
            <w:noProof/>
            <w:webHidden/>
          </w:rPr>
          <w:tab/>
        </w:r>
        <w:r w:rsidR="003C3EEE">
          <w:rPr>
            <w:noProof/>
            <w:webHidden/>
          </w:rPr>
          <w:fldChar w:fldCharType="begin"/>
        </w:r>
        <w:r w:rsidR="003C3EEE">
          <w:rPr>
            <w:noProof/>
            <w:webHidden/>
          </w:rPr>
          <w:instrText xml:space="preserve"> PAGEREF _Toc25657207 \h </w:instrText>
        </w:r>
        <w:r w:rsidR="003C3EEE">
          <w:rPr>
            <w:noProof/>
            <w:webHidden/>
          </w:rPr>
        </w:r>
        <w:r w:rsidR="003C3EEE">
          <w:rPr>
            <w:noProof/>
            <w:webHidden/>
          </w:rPr>
          <w:fldChar w:fldCharType="separate"/>
        </w:r>
        <w:r w:rsidR="003C3EEE">
          <w:rPr>
            <w:noProof/>
            <w:webHidden/>
          </w:rPr>
          <w:t>45</w:t>
        </w:r>
        <w:r w:rsidR="003C3EEE">
          <w:rPr>
            <w:noProof/>
            <w:webHidden/>
          </w:rPr>
          <w:fldChar w:fldCharType="end"/>
        </w:r>
      </w:hyperlink>
    </w:p>
    <w:p w14:paraId="382338B1"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208" w:history="1">
        <w:r w:rsidR="003C3EEE" w:rsidRPr="00AC56DB">
          <w:rPr>
            <w:rStyle w:val="Hyperlink"/>
            <w:noProof/>
          </w:rPr>
          <w:t>9.4</w:t>
        </w:r>
        <w:r w:rsidR="003C3EEE">
          <w:rPr>
            <w:rFonts w:asciiTheme="minorHAnsi" w:eastAsiaTheme="minorEastAsia" w:hAnsiTheme="minorHAnsi" w:cstheme="minorBidi"/>
            <w:noProof/>
            <w:sz w:val="22"/>
            <w:szCs w:val="22"/>
          </w:rPr>
          <w:tab/>
        </w:r>
        <w:r w:rsidR="003C3EEE" w:rsidRPr="00AC56DB">
          <w:rPr>
            <w:rStyle w:val="Hyperlink"/>
            <w:noProof/>
          </w:rPr>
          <w:t>SoilType</w:t>
        </w:r>
        <w:r w:rsidR="003C3EEE">
          <w:rPr>
            <w:noProof/>
            <w:webHidden/>
          </w:rPr>
          <w:tab/>
        </w:r>
        <w:r w:rsidR="003C3EEE">
          <w:rPr>
            <w:noProof/>
            <w:webHidden/>
          </w:rPr>
          <w:fldChar w:fldCharType="begin"/>
        </w:r>
        <w:r w:rsidR="003C3EEE">
          <w:rPr>
            <w:noProof/>
            <w:webHidden/>
          </w:rPr>
          <w:instrText xml:space="preserve"> PAGEREF _Toc25657208 \h </w:instrText>
        </w:r>
        <w:r w:rsidR="003C3EEE">
          <w:rPr>
            <w:noProof/>
            <w:webHidden/>
          </w:rPr>
        </w:r>
        <w:r w:rsidR="003C3EEE">
          <w:rPr>
            <w:noProof/>
            <w:webHidden/>
          </w:rPr>
          <w:fldChar w:fldCharType="separate"/>
        </w:r>
        <w:r w:rsidR="003C3EEE">
          <w:rPr>
            <w:noProof/>
            <w:webHidden/>
          </w:rPr>
          <w:t>45</w:t>
        </w:r>
        <w:r w:rsidR="003C3EEE">
          <w:rPr>
            <w:noProof/>
            <w:webHidden/>
          </w:rPr>
          <w:fldChar w:fldCharType="end"/>
        </w:r>
      </w:hyperlink>
    </w:p>
    <w:p w14:paraId="3A429E97"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209" w:history="1">
        <w:r w:rsidR="003C3EEE" w:rsidRPr="00AC56DB">
          <w:rPr>
            <w:rStyle w:val="Hyperlink"/>
            <w:noProof/>
          </w:rPr>
          <w:t>9.5</w:t>
        </w:r>
        <w:r w:rsidR="003C3EEE">
          <w:rPr>
            <w:rFonts w:asciiTheme="minorHAnsi" w:eastAsiaTheme="minorEastAsia" w:hAnsiTheme="minorHAnsi" w:cstheme="minorBidi"/>
            <w:noProof/>
            <w:sz w:val="22"/>
            <w:szCs w:val="22"/>
          </w:rPr>
          <w:tab/>
        </w:r>
        <w:r w:rsidR="003C3EEE" w:rsidRPr="00AC56DB">
          <w:rPr>
            <w:rStyle w:val="Hyperlink"/>
            <w:noProof/>
          </w:rPr>
          <w:t>Latitude</w:t>
        </w:r>
        <w:r w:rsidR="003C3EEE">
          <w:rPr>
            <w:noProof/>
            <w:webHidden/>
          </w:rPr>
          <w:tab/>
        </w:r>
        <w:r w:rsidR="003C3EEE">
          <w:rPr>
            <w:noProof/>
            <w:webHidden/>
          </w:rPr>
          <w:fldChar w:fldCharType="begin"/>
        </w:r>
        <w:r w:rsidR="003C3EEE">
          <w:rPr>
            <w:noProof/>
            <w:webHidden/>
          </w:rPr>
          <w:instrText xml:space="preserve"> PAGEREF _Toc25657209 \h </w:instrText>
        </w:r>
        <w:r w:rsidR="003C3EEE">
          <w:rPr>
            <w:noProof/>
            <w:webHidden/>
          </w:rPr>
        </w:r>
        <w:r w:rsidR="003C3EEE">
          <w:rPr>
            <w:noProof/>
            <w:webHidden/>
          </w:rPr>
          <w:fldChar w:fldCharType="separate"/>
        </w:r>
        <w:r w:rsidR="003C3EEE">
          <w:rPr>
            <w:noProof/>
            <w:webHidden/>
          </w:rPr>
          <w:t>45</w:t>
        </w:r>
        <w:r w:rsidR="003C3EEE">
          <w:rPr>
            <w:noProof/>
            <w:webHidden/>
          </w:rPr>
          <w:fldChar w:fldCharType="end"/>
        </w:r>
      </w:hyperlink>
    </w:p>
    <w:p w14:paraId="28CADADA"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210" w:history="1">
        <w:r w:rsidR="003C3EEE" w:rsidRPr="00AC56DB">
          <w:rPr>
            <w:rStyle w:val="Hyperlink"/>
            <w:noProof/>
          </w:rPr>
          <w:t>9.6</w:t>
        </w:r>
        <w:r w:rsidR="003C3EEE">
          <w:rPr>
            <w:rFonts w:asciiTheme="minorHAnsi" w:eastAsiaTheme="minorEastAsia" w:hAnsiTheme="minorHAnsi" w:cstheme="minorBidi"/>
            <w:noProof/>
            <w:sz w:val="22"/>
            <w:szCs w:val="22"/>
          </w:rPr>
          <w:tab/>
        </w:r>
        <w:r w:rsidR="003C3EEE" w:rsidRPr="00AC56DB">
          <w:rPr>
            <w:rStyle w:val="Hyperlink"/>
            <w:noProof/>
          </w:rPr>
          <w:t>RootingDepth</w:t>
        </w:r>
        <w:r w:rsidR="003C3EEE">
          <w:rPr>
            <w:noProof/>
            <w:webHidden/>
          </w:rPr>
          <w:tab/>
        </w:r>
        <w:r w:rsidR="003C3EEE">
          <w:rPr>
            <w:noProof/>
            <w:webHidden/>
          </w:rPr>
          <w:fldChar w:fldCharType="begin"/>
        </w:r>
        <w:r w:rsidR="003C3EEE">
          <w:rPr>
            <w:noProof/>
            <w:webHidden/>
          </w:rPr>
          <w:instrText xml:space="preserve"> PAGEREF _Toc25657210 \h </w:instrText>
        </w:r>
        <w:r w:rsidR="003C3EEE">
          <w:rPr>
            <w:noProof/>
            <w:webHidden/>
          </w:rPr>
        </w:r>
        <w:r w:rsidR="003C3EEE">
          <w:rPr>
            <w:noProof/>
            <w:webHidden/>
          </w:rPr>
          <w:fldChar w:fldCharType="separate"/>
        </w:r>
        <w:r w:rsidR="003C3EEE">
          <w:rPr>
            <w:noProof/>
            <w:webHidden/>
          </w:rPr>
          <w:t>45</w:t>
        </w:r>
        <w:r w:rsidR="003C3EEE">
          <w:rPr>
            <w:noProof/>
            <w:webHidden/>
          </w:rPr>
          <w:fldChar w:fldCharType="end"/>
        </w:r>
      </w:hyperlink>
    </w:p>
    <w:p w14:paraId="093AA86D"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211" w:history="1">
        <w:r w:rsidR="003C3EEE" w:rsidRPr="00AC56DB">
          <w:rPr>
            <w:rStyle w:val="Hyperlink"/>
            <w:noProof/>
          </w:rPr>
          <w:t>9.7</w:t>
        </w:r>
        <w:r w:rsidR="003C3EEE">
          <w:rPr>
            <w:rFonts w:asciiTheme="minorHAnsi" w:eastAsiaTheme="minorEastAsia" w:hAnsiTheme="minorHAnsi" w:cstheme="minorBidi"/>
            <w:noProof/>
            <w:sz w:val="22"/>
            <w:szCs w:val="22"/>
          </w:rPr>
          <w:tab/>
        </w:r>
        <w:r w:rsidR="003C3EEE" w:rsidRPr="00AC56DB">
          <w:rPr>
            <w:rStyle w:val="Hyperlink"/>
            <w:noProof/>
          </w:rPr>
          <w:t>PrecLossFrac</w:t>
        </w:r>
        <w:r w:rsidR="003C3EEE">
          <w:rPr>
            <w:noProof/>
            <w:webHidden/>
          </w:rPr>
          <w:tab/>
        </w:r>
        <w:r w:rsidR="003C3EEE">
          <w:rPr>
            <w:noProof/>
            <w:webHidden/>
          </w:rPr>
          <w:fldChar w:fldCharType="begin"/>
        </w:r>
        <w:r w:rsidR="003C3EEE">
          <w:rPr>
            <w:noProof/>
            <w:webHidden/>
          </w:rPr>
          <w:instrText xml:space="preserve"> PAGEREF _Toc25657211 \h </w:instrText>
        </w:r>
        <w:r w:rsidR="003C3EEE">
          <w:rPr>
            <w:noProof/>
            <w:webHidden/>
          </w:rPr>
        </w:r>
        <w:r w:rsidR="003C3EEE">
          <w:rPr>
            <w:noProof/>
            <w:webHidden/>
          </w:rPr>
          <w:fldChar w:fldCharType="separate"/>
        </w:r>
        <w:r w:rsidR="003C3EEE">
          <w:rPr>
            <w:noProof/>
            <w:webHidden/>
          </w:rPr>
          <w:t>46</w:t>
        </w:r>
        <w:r w:rsidR="003C3EEE">
          <w:rPr>
            <w:noProof/>
            <w:webHidden/>
          </w:rPr>
          <w:fldChar w:fldCharType="end"/>
        </w:r>
      </w:hyperlink>
    </w:p>
    <w:p w14:paraId="2A5C1F29"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212" w:history="1">
        <w:r w:rsidR="003C3EEE" w:rsidRPr="00AC56DB">
          <w:rPr>
            <w:rStyle w:val="Hyperlink"/>
            <w:noProof/>
          </w:rPr>
          <w:t>9.8</w:t>
        </w:r>
        <w:r w:rsidR="003C3EEE">
          <w:rPr>
            <w:rFonts w:asciiTheme="minorHAnsi" w:eastAsiaTheme="minorEastAsia" w:hAnsiTheme="minorHAnsi" w:cstheme="minorBidi"/>
            <w:noProof/>
            <w:sz w:val="22"/>
            <w:szCs w:val="22"/>
          </w:rPr>
          <w:tab/>
        </w:r>
        <w:r w:rsidR="003C3EEE" w:rsidRPr="00AC56DB">
          <w:rPr>
            <w:rStyle w:val="Hyperlink"/>
            <w:noProof/>
          </w:rPr>
          <w:t>LeakageFrac</w:t>
        </w:r>
        <w:r w:rsidR="003C3EEE">
          <w:rPr>
            <w:noProof/>
            <w:webHidden/>
          </w:rPr>
          <w:tab/>
        </w:r>
        <w:r w:rsidR="003C3EEE">
          <w:rPr>
            <w:noProof/>
            <w:webHidden/>
          </w:rPr>
          <w:fldChar w:fldCharType="begin"/>
        </w:r>
        <w:r w:rsidR="003C3EEE">
          <w:rPr>
            <w:noProof/>
            <w:webHidden/>
          </w:rPr>
          <w:instrText xml:space="preserve"> PAGEREF _Toc25657212 \h </w:instrText>
        </w:r>
        <w:r w:rsidR="003C3EEE">
          <w:rPr>
            <w:noProof/>
            <w:webHidden/>
          </w:rPr>
        </w:r>
        <w:r w:rsidR="003C3EEE">
          <w:rPr>
            <w:noProof/>
            <w:webHidden/>
          </w:rPr>
          <w:fldChar w:fldCharType="separate"/>
        </w:r>
        <w:r w:rsidR="003C3EEE">
          <w:rPr>
            <w:noProof/>
            <w:webHidden/>
          </w:rPr>
          <w:t>46</w:t>
        </w:r>
        <w:r w:rsidR="003C3EEE">
          <w:rPr>
            <w:noProof/>
            <w:webHidden/>
          </w:rPr>
          <w:fldChar w:fldCharType="end"/>
        </w:r>
      </w:hyperlink>
    </w:p>
    <w:p w14:paraId="2B243F43" w14:textId="77777777" w:rsidR="003C3EEE" w:rsidRDefault="00F32FB5">
      <w:pPr>
        <w:pStyle w:val="TOC2"/>
        <w:tabs>
          <w:tab w:val="left" w:pos="720"/>
          <w:tab w:val="right" w:leader="dot" w:pos="8976"/>
        </w:tabs>
        <w:rPr>
          <w:rFonts w:asciiTheme="minorHAnsi" w:eastAsiaTheme="minorEastAsia" w:hAnsiTheme="minorHAnsi" w:cstheme="minorBidi"/>
          <w:noProof/>
          <w:sz w:val="22"/>
          <w:szCs w:val="22"/>
        </w:rPr>
      </w:pPr>
      <w:hyperlink w:anchor="_Toc25657213" w:history="1">
        <w:r w:rsidR="003C3EEE" w:rsidRPr="00AC56DB">
          <w:rPr>
            <w:rStyle w:val="Hyperlink"/>
            <w:noProof/>
          </w:rPr>
          <w:t>9.9</w:t>
        </w:r>
        <w:r w:rsidR="003C3EEE">
          <w:rPr>
            <w:rFonts w:asciiTheme="minorHAnsi" w:eastAsiaTheme="minorEastAsia" w:hAnsiTheme="minorHAnsi" w:cstheme="minorBidi"/>
            <w:noProof/>
            <w:sz w:val="22"/>
            <w:szCs w:val="22"/>
          </w:rPr>
          <w:tab/>
        </w:r>
        <w:r w:rsidR="003C3EEE" w:rsidRPr="00AC56DB">
          <w:rPr>
            <w:rStyle w:val="Hyperlink"/>
            <w:noProof/>
          </w:rPr>
          <w:t>RunoffFrac</w:t>
        </w:r>
        <w:r w:rsidR="003C3EEE">
          <w:rPr>
            <w:noProof/>
            <w:webHidden/>
          </w:rPr>
          <w:tab/>
        </w:r>
        <w:r w:rsidR="003C3EEE">
          <w:rPr>
            <w:noProof/>
            <w:webHidden/>
          </w:rPr>
          <w:fldChar w:fldCharType="begin"/>
        </w:r>
        <w:r w:rsidR="003C3EEE">
          <w:rPr>
            <w:noProof/>
            <w:webHidden/>
          </w:rPr>
          <w:instrText xml:space="preserve"> PAGEREF _Toc25657213 \h </w:instrText>
        </w:r>
        <w:r w:rsidR="003C3EEE">
          <w:rPr>
            <w:noProof/>
            <w:webHidden/>
          </w:rPr>
        </w:r>
        <w:r w:rsidR="003C3EEE">
          <w:rPr>
            <w:noProof/>
            <w:webHidden/>
          </w:rPr>
          <w:fldChar w:fldCharType="separate"/>
        </w:r>
        <w:r w:rsidR="003C3EEE">
          <w:rPr>
            <w:noProof/>
            <w:webHidden/>
          </w:rPr>
          <w:t>46</w:t>
        </w:r>
        <w:r w:rsidR="003C3EEE">
          <w:rPr>
            <w:noProof/>
            <w:webHidden/>
          </w:rPr>
          <w:fldChar w:fldCharType="end"/>
        </w:r>
      </w:hyperlink>
    </w:p>
    <w:p w14:paraId="289BBF3D"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14" w:history="1">
        <w:r w:rsidR="003C3EEE" w:rsidRPr="00AC56DB">
          <w:rPr>
            <w:rStyle w:val="Hyperlink"/>
            <w:noProof/>
          </w:rPr>
          <w:t>9.10</w:t>
        </w:r>
        <w:r w:rsidR="003C3EEE">
          <w:rPr>
            <w:rFonts w:asciiTheme="minorHAnsi" w:eastAsiaTheme="minorEastAsia" w:hAnsiTheme="minorHAnsi" w:cstheme="minorBidi"/>
            <w:noProof/>
            <w:sz w:val="22"/>
            <w:szCs w:val="22"/>
          </w:rPr>
          <w:tab/>
        </w:r>
        <w:r w:rsidR="003C3EEE" w:rsidRPr="00AC56DB">
          <w:rPr>
            <w:rStyle w:val="Hyperlink"/>
            <w:noProof/>
          </w:rPr>
          <w:t>PrecIntConst</w:t>
        </w:r>
        <w:r w:rsidR="003C3EEE">
          <w:rPr>
            <w:noProof/>
            <w:webHidden/>
          </w:rPr>
          <w:tab/>
        </w:r>
        <w:r w:rsidR="003C3EEE">
          <w:rPr>
            <w:noProof/>
            <w:webHidden/>
          </w:rPr>
          <w:fldChar w:fldCharType="begin"/>
        </w:r>
        <w:r w:rsidR="003C3EEE">
          <w:rPr>
            <w:noProof/>
            <w:webHidden/>
          </w:rPr>
          <w:instrText xml:space="preserve"> PAGEREF _Toc25657214 \h </w:instrText>
        </w:r>
        <w:r w:rsidR="003C3EEE">
          <w:rPr>
            <w:noProof/>
            <w:webHidden/>
          </w:rPr>
        </w:r>
        <w:r w:rsidR="003C3EEE">
          <w:rPr>
            <w:noProof/>
            <w:webHidden/>
          </w:rPr>
          <w:fldChar w:fldCharType="separate"/>
        </w:r>
        <w:r w:rsidR="003C3EEE">
          <w:rPr>
            <w:noProof/>
            <w:webHidden/>
          </w:rPr>
          <w:t>46</w:t>
        </w:r>
        <w:r w:rsidR="003C3EEE">
          <w:rPr>
            <w:noProof/>
            <w:webHidden/>
          </w:rPr>
          <w:fldChar w:fldCharType="end"/>
        </w:r>
      </w:hyperlink>
    </w:p>
    <w:p w14:paraId="7A044F17"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15" w:history="1">
        <w:r w:rsidR="003C3EEE" w:rsidRPr="00AC56DB">
          <w:rPr>
            <w:rStyle w:val="Hyperlink"/>
            <w:noProof/>
          </w:rPr>
          <w:t>9.11</w:t>
        </w:r>
        <w:r w:rsidR="003C3EEE">
          <w:rPr>
            <w:rFonts w:asciiTheme="minorHAnsi" w:eastAsiaTheme="minorEastAsia" w:hAnsiTheme="minorHAnsi" w:cstheme="minorBidi"/>
            <w:noProof/>
            <w:sz w:val="22"/>
            <w:szCs w:val="22"/>
          </w:rPr>
          <w:tab/>
        </w:r>
        <w:r w:rsidR="003C3EEE" w:rsidRPr="00AC56DB">
          <w:rPr>
            <w:rStyle w:val="Hyperlink"/>
            <w:noProof/>
          </w:rPr>
          <w:t>SnowSublimFrac</w:t>
        </w:r>
        <w:r w:rsidR="003C3EEE">
          <w:rPr>
            <w:noProof/>
            <w:webHidden/>
          </w:rPr>
          <w:tab/>
        </w:r>
        <w:r w:rsidR="003C3EEE">
          <w:rPr>
            <w:noProof/>
            <w:webHidden/>
          </w:rPr>
          <w:fldChar w:fldCharType="begin"/>
        </w:r>
        <w:r w:rsidR="003C3EEE">
          <w:rPr>
            <w:noProof/>
            <w:webHidden/>
          </w:rPr>
          <w:instrText xml:space="preserve"> PAGEREF _Toc25657215 \h </w:instrText>
        </w:r>
        <w:r w:rsidR="003C3EEE">
          <w:rPr>
            <w:noProof/>
            <w:webHidden/>
          </w:rPr>
        </w:r>
        <w:r w:rsidR="003C3EEE">
          <w:rPr>
            <w:noProof/>
            <w:webHidden/>
          </w:rPr>
          <w:fldChar w:fldCharType="separate"/>
        </w:r>
        <w:r w:rsidR="003C3EEE">
          <w:rPr>
            <w:noProof/>
            <w:webHidden/>
          </w:rPr>
          <w:t>46</w:t>
        </w:r>
        <w:r w:rsidR="003C3EEE">
          <w:rPr>
            <w:noProof/>
            <w:webHidden/>
          </w:rPr>
          <w:fldChar w:fldCharType="end"/>
        </w:r>
      </w:hyperlink>
    </w:p>
    <w:p w14:paraId="125B0D9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16" w:history="1">
        <w:r w:rsidR="003C3EEE" w:rsidRPr="00AC56DB">
          <w:rPr>
            <w:rStyle w:val="Hyperlink"/>
            <w:noProof/>
          </w:rPr>
          <w:t>9.12</w:t>
        </w:r>
        <w:r w:rsidR="003C3EEE">
          <w:rPr>
            <w:rFonts w:asciiTheme="minorHAnsi" w:eastAsiaTheme="minorEastAsia" w:hAnsiTheme="minorHAnsi" w:cstheme="minorBidi"/>
            <w:noProof/>
            <w:sz w:val="22"/>
            <w:szCs w:val="22"/>
          </w:rPr>
          <w:tab/>
        </w:r>
        <w:r w:rsidR="003C3EEE" w:rsidRPr="00AC56DB">
          <w:rPr>
            <w:rStyle w:val="Hyperlink"/>
            <w:noProof/>
          </w:rPr>
          <w:t>WinterSTD</w:t>
        </w:r>
        <w:r w:rsidR="003C3EEE">
          <w:rPr>
            <w:noProof/>
            <w:webHidden/>
          </w:rPr>
          <w:tab/>
        </w:r>
        <w:r w:rsidR="003C3EEE">
          <w:rPr>
            <w:noProof/>
            <w:webHidden/>
          </w:rPr>
          <w:fldChar w:fldCharType="begin"/>
        </w:r>
        <w:r w:rsidR="003C3EEE">
          <w:rPr>
            <w:noProof/>
            <w:webHidden/>
          </w:rPr>
          <w:instrText xml:space="preserve"> PAGEREF _Toc25657216 \h </w:instrText>
        </w:r>
        <w:r w:rsidR="003C3EEE">
          <w:rPr>
            <w:noProof/>
            <w:webHidden/>
          </w:rPr>
        </w:r>
        <w:r w:rsidR="003C3EEE">
          <w:rPr>
            <w:noProof/>
            <w:webHidden/>
          </w:rPr>
          <w:fldChar w:fldCharType="separate"/>
        </w:r>
        <w:r w:rsidR="003C3EEE">
          <w:rPr>
            <w:noProof/>
            <w:webHidden/>
          </w:rPr>
          <w:t>46</w:t>
        </w:r>
        <w:r w:rsidR="003C3EEE">
          <w:rPr>
            <w:noProof/>
            <w:webHidden/>
          </w:rPr>
          <w:fldChar w:fldCharType="end"/>
        </w:r>
      </w:hyperlink>
    </w:p>
    <w:p w14:paraId="4A24DA14"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17" w:history="1">
        <w:r w:rsidR="003C3EEE" w:rsidRPr="00AC56DB">
          <w:rPr>
            <w:rStyle w:val="Hyperlink"/>
            <w:noProof/>
          </w:rPr>
          <w:t>9.13</w:t>
        </w:r>
        <w:r w:rsidR="003C3EEE">
          <w:rPr>
            <w:rFonts w:asciiTheme="minorHAnsi" w:eastAsiaTheme="minorEastAsia" w:hAnsiTheme="minorHAnsi" w:cstheme="minorBidi"/>
            <w:noProof/>
            <w:sz w:val="22"/>
            <w:szCs w:val="22"/>
          </w:rPr>
          <w:tab/>
        </w:r>
        <w:r w:rsidR="003C3EEE" w:rsidRPr="00AC56DB">
          <w:rPr>
            <w:rStyle w:val="Hyperlink"/>
            <w:noProof/>
          </w:rPr>
          <w:t>ClimateFileName</w:t>
        </w:r>
        <w:r w:rsidR="003C3EEE">
          <w:rPr>
            <w:noProof/>
            <w:webHidden/>
          </w:rPr>
          <w:tab/>
        </w:r>
        <w:r w:rsidR="003C3EEE">
          <w:rPr>
            <w:noProof/>
            <w:webHidden/>
          </w:rPr>
          <w:fldChar w:fldCharType="begin"/>
        </w:r>
        <w:r w:rsidR="003C3EEE">
          <w:rPr>
            <w:noProof/>
            <w:webHidden/>
          </w:rPr>
          <w:instrText xml:space="preserve"> PAGEREF _Toc25657217 \h </w:instrText>
        </w:r>
        <w:r w:rsidR="003C3EEE">
          <w:rPr>
            <w:noProof/>
            <w:webHidden/>
          </w:rPr>
        </w:r>
        <w:r w:rsidR="003C3EEE">
          <w:rPr>
            <w:noProof/>
            <w:webHidden/>
          </w:rPr>
          <w:fldChar w:fldCharType="separate"/>
        </w:r>
        <w:r w:rsidR="003C3EEE">
          <w:rPr>
            <w:noProof/>
            <w:webHidden/>
          </w:rPr>
          <w:t>47</w:t>
        </w:r>
        <w:r w:rsidR="003C3EEE">
          <w:rPr>
            <w:noProof/>
            <w:webHidden/>
          </w:rPr>
          <w:fldChar w:fldCharType="end"/>
        </w:r>
      </w:hyperlink>
    </w:p>
    <w:p w14:paraId="02CF2004"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18" w:history="1">
        <w:r w:rsidR="003C3EEE" w:rsidRPr="00AC56DB">
          <w:rPr>
            <w:rStyle w:val="Hyperlink"/>
            <w:noProof/>
          </w:rPr>
          <w:t>10</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DisturbanceReductions</w:t>
        </w:r>
        <w:r w:rsidR="003C3EEE">
          <w:rPr>
            <w:noProof/>
            <w:webHidden/>
          </w:rPr>
          <w:tab/>
        </w:r>
        <w:r w:rsidR="003C3EEE">
          <w:rPr>
            <w:noProof/>
            <w:webHidden/>
          </w:rPr>
          <w:fldChar w:fldCharType="begin"/>
        </w:r>
        <w:r w:rsidR="003C3EEE">
          <w:rPr>
            <w:noProof/>
            <w:webHidden/>
          </w:rPr>
          <w:instrText xml:space="preserve"> PAGEREF _Toc25657218 \h </w:instrText>
        </w:r>
        <w:r w:rsidR="003C3EEE">
          <w:rPr>
            <w:noProof/>
            <w:webHidden/>
          </w:rPr>
        </w:r>
        <w:r w:rsidR="003C3EEE">
          <w:rPr>
            <w:noProof/>
            <w:webHidden/>
          </w:rPr>
          <w:fldChar w:fldCharType="separate"/>
        </w:r>
        <w:r w:rsidR="003C3EEE">
          <w:rPr>
            <w:noProof/>
            <w:webHidden/>
          </w:rPr>
          <w:t>47</w:t>
        </w:r>
        <w:r w:rsidR="003C3EEE">
          <w:rPr>
            <w:noProof/>
            <w:webHidden/>
          </w:rPr>
          <w:fldChar w:fldCharType="end"/>
        </w:r>
      </w:hyperlink>
    </w:p>
    <w:p w14:paraId="5F0BD86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19" w:history="1">
        <w:r w:rsidR="003C3EEE" w:rsidRPr="00AC56DB">
          <w:rPr>
            <w:rStyle w:val="Hyperlink"/>
            <w:noProof/>
          </w:rPr>
          <w:t>10.1</w:t>
        </w:r>
        <w:r w:rsidR="003C3EEE">
          <w:rPr>
            <w:rFonts w:asciiTheme="minorHAnsi" w:eastAsiaTheme="minorEastAsia" w:hAnsiTheme="minorHAnsi" w:cstheme="minorBidi"/>
            <w:noProof/>
            <w:sz w:val="22"/>
            <w:szCs w:val="22"/>
          </w:rPr>
          <w:tab/>
        </w:r>
        <w:r w:rsidR="003C3EEE" w:rsidRPr="00AC56DB">
          <w:rPr>
            <w:rStyle w:val="Hyperlink"/>
            <w:noProof/>
          </w:rPr>
          <w:t>Example file:</w:t>
        </w:r>
        <w:r w:rsidR="003C3EEE">
          <w:rPr>
            <w:noProof/>
            <w:webHidden/>
          </w:rPr>
          <w:tab/>
        </w:r>
        <w:r w:rsidR="003C3EEE">
          <w:rPr>
            <w:noProof/>
            <w:webHidden/>
          </w:rPr>
          <w:fldChar w:fldCharType="begin"/>
        </w:r>
        <w:r w:rsidR="003C3EEE">
          <w:rPr>
            <w:noProof/>
            <w:webHidden/>
          </w:rPr>
          <w:instrText xml:space="preserve"> PAGEREF _Toc25657219 \h </w:instrText>
        </w:r>
        <w:r w:rsidR="003C3EEE">
          <w:rPr>
            <w:noProof/>
            <w:webHidden/>
          </w:rPr>
        </w:r>
        <w:r w:rsidR="003C3EEE">
          <w:rPr>
            <w:noProof/>
            <w:webHidden/>
          </w:rPr>
          <w:fldChar w:fldCharType="separate"/>
        </w:r>
        <w:r w:rsidR="003C3EEE">
          <w:rPr>
            <w:noProof/>
            <w:webHidden/>
          </w:rPr>
          <w:t>47</w:t>
        </w:r>
        <w:r w:rsidR="003C3EEE">
          <w:rPr>
            <w:noProof/>
            <w:webHidden/>
          </w:rPr>
          <w:fldChar w:fldCharType="end"/>
        </w:r>
      </w:hyperlink>
    </w:p>
    <w:p w14:paraId="64799B92"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20" w:history="1">
        <w:r w:rsidR="003C3EEE" w:rsidRPr="00AC56DB">
          <w:rPr>
            <w:rStyle w:val="Hyperlink"/>
            <w:noProof/>
          </w:rPr>
          <w:t>10.2</w:t>
        </w:r>
        <w:r w:rsidR="003C3EEE">
          <w:rPr>
            <w:rFonts w:asciiTheme="minorHAnsi" w:eastAsiaTheme="minorEastAsia" w:hAnsiTheme="minorHAnsi" w:cstheme="minorBidi"/>
            <w:noProof/>
            <w:sz w:val="22"/>
            <w:szCs w:val="22"/>
          </w:rPr>
          <w:tab/>
        </w:r>
        <w:r w:rsidR="003C3EEE" w:rsidRPr="00AC56DB">
          <w:rPr>
            <w:rStyle w:val="Hyperlink"/>
            <w:noProof/>
          </w:rPr>
          <w:t>LandisData</w:t>
        </w:r>
        <w:r w:rsidR="003C3EEE">
          <w:rPr>
            <w:noProof/>
            <w:webHidden/>
          </w:rPr>
          <w:tab/>
        </w:r>
        <w:r w:rsidR="003C3EEE">
          <w:rPr>
            <w:noProof/>
            <w:webHidden/>
          </w:rPr>
          <w:fldChar w:fldCharType="begin"/>
        </w:r>
        <w:r w:rsidR="003C3EEE">
          <w:rPr>
            <w:noProof/>
            <w:webHidden/>
          </w:rPr>
          <w:instrText xml:space="preserve"> PAGEREF _Toc25657220 \h </w:instrText>
        </w:r>
        <w:r w:rsidR="003C3EEE">
          <w:rPr>
            <w:noProof/>
            <w:webHidden/>
          </w:rPr>
        </w:r>
        <w:r w:rsidR="003C3EEE">
          <w:rPr>
            <w:noProof/>
            <w:webHidden/>
          </w:rPr>
          <w:fldChar w:fldCharType="separate"/>
        </w:r>
        <w:r w:rsidR="003C3EEE">
          <w:rPr>
            <w:noProof/>
            <w:webHidden/>
          </w:rPr>
          <w:t>47</w:t>
        </w:r>
        <w:r w:rsidR="003C3EEE">
          <w:rPr>
            <w:noProof/>
            <w:webHidden/>
          </w:rPr>
          <w:fldChar w:fldCharType="end"/>
        </w:r>
      </w:hyperlink>
    </w:p>
    <w:p w14:paraId="28520AB4"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21" w:history="1">
        <w:r w:rsidR="003C3EEE" w:rsidRPr="00AC56DB">
          <w:rPr>
            <w:rStyle w:val="Hyperlink"/>
            <w:noProof/>
          </w:rPr>
          <w:t>10.3</w:t>
        </w:r>
        <w:r w:rsidR="003C3EEE">
          <w:rPr>
            <w:rFonts w:asciiTheme="minorHAnsi" w:eastAsiaTheme="minorEastAsia" w:hAnsiTheme="minorHAnsi" w:cstheme="minorBidi"/>
            <w:noProof/>
            <w:sz w:val="22"/>
            <w:szCs w:val="22"/>
          </w:rPr>
          <w:tab/>
        </w:r>
        <w:r w:rsidR="003C3EEE" w:rsidRPr="00AC56DB">
          <w:rPr>
            <w:rStyle w:val="Hyperlink"/>
            <w:noProof/>
          </w:rPr>
          <w:t>DisturbanceReductions Table</w:t>
        </w:r>
        <w:r w:rsidR="003C3EEE">
          <w:rPr>
            <w:noProof/>
            <w:webHidden/>
          </w:rPr>
          <w:tab/>
        </w:r>
        <w:r w:rsidR="003C3EEE">
          <w:rPr>
            <w:noProof/>
            <w:webHidden/>
          </w:rPr>
          <w:fldChar w:fldCharType="begin"/>
        </w:r>
        <w:r w:rsidR="003C3EEE">
          <w:rPr>
            <w:noProof/>
            <w:webHidden/>
          </w:rPr>
          <w:instrText xml:space="preserve"> PAGEREF _Toc25657221 \h </w:instrText>
        </w:r>
        <w:r w:rsidR="003C3EEE">
          <w:rPr>
            <w:noProof/>
            <w:webHidden/>
          </w:rPr>
        </w:r>
        <w:r w:rsidR="003C3EEE">
          <w:rPr>
            <w:noProof/>
            <w:webHidden/>
          </w:rPr>
          <w:fldChar w:fldCharType="separate"/>
        </w:r>
        <w:r w:rsidR="003C3EEE">
          <w:rPr>
            <w:noProof/>
            <w:webHidden/>
          </w:rPr>
          <w:t>47</w:t>
        </w:r>
        <w:r w:rsidR="003C3EEE">
          <w:rPr>
            <w:noProof/>
            <w:webHidden/>
          </w:rPr>
          <w:fldChar w:fldCharType="end"/>
        </w:r>
      </w:hyperlink>
    </w:p>
    <w:p w14:paraId="6E716CFC"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22" w:history="1">
        <w:r w:rsidR="003C3EEE" w:rsidRPr="00AC56DB">
          <w:rPr>
            <w:rStyle w:val="Hyperlink"/>
            <w:noProof/>
          </w:rPr>
          <w:t>11</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Output-PnET</w:t>
        </w:r>
        <w:r w:rsidR="003C3EEE">
          <w:rPr>
            <w:noProof/>
            <w:webHidden/>
          </w:rPr>
          <w:tab/>
        </w:r>
        <w:r w:rsidR="003C3EEE">
          <w:rPr>
            <w:noProof/>
            <w:webHidden/>
          </w:rPr>
          <w:fldChar w:fldCharType="begin"/>
        </w:r>
        <w:r w:rsidR="003C3EEE">
          <w:rPr>
            <w:noProof/>
            <w:webHidden/>
          </w:rPr>
          <w:instrText xml:space="preserve"> PAGEREF _Toc25657222 \h </w:instrText>
        </w:r>
        <w:r w:rsidR="003C3EEE">
          <w:rPr>
            <w:noProof/>
            <w:webHidden/>
          </w:rPr>
        </w:r>
        <w:r w:rsidR="003C3EEE">
          <w:rPr>
            <w:noProof/>
            <w:webHidden/>
          </w:rPr>
          <w:fldChar w:fldCharType="separate"/>
        </w:r>
        <w:r w:rsidR="003C3EEE">
          <w:rPr>
            <w:noProof/>
            <w:webHidden/>
          </w:rPr>
          <w:t>48</w:t>
        </w:r>
        <w:r w:rsidR="003C3EEE">
          <w:rPr>
            <w:noProof/>
            <w:webHidden/>
          </w:rPr>
          <w:fldChar w:fldCharType="end"/>
        </w:r>
      </w:hyperlink>
    </w:p>
    <w:p w14:paraId="106EF85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23" w:history="1">
        <w:r w:rsidR="003C3EEE" w:rsidRPr="00AC56DB">
          <w:rPr>
            <w:rStyle w:val="Hyperlink"/>
            <w:noProof/>
          </w:rPr>
          <w:t>11.1</w:t>
        </w:r>
        <w:r w:rsidR="003C3EEE">
          <w:rPr>
            <w:rFonts w:asciiTheme="minorHAnsi" w:eastAsiaTheme="minorEastAsia" w:hAnsiTheme="minorHAnsi" w:cstheme="minorBidi"/>
            <w:noProof/>
            <w:sz w:val="22"/>
            <w:szCs w:val="22"/>
          </w:rPr>
          <w:tab/>
        </w:r>
        <w:r w:rsidR="003C3EEE" w:rsidRPr="00AC56DB">
          <w:rPr>
            <w:rStyle w:val="Hyperlink"/>
            <w:noProof/>
          </w:rPr>
          <w:t>Example file:</w:t>
        </w:r>
        <w:r w:rsidR="003C3EEE">
          <w:rPr>
            <w:noProof/>
            <w:webHidden/>
          </w:rPr>
          <w:tab/>
        </w:r>
        <w:r w:rsidR="003C3EEE">
          <w:rPr>
            <w:noProof/>
            <w:webHidden/>
          </w:rPr>
          <w:fldChar w:fldCharType="begin"/>
        </w:r>
        <w:r w:rsidR="003C3EEE">
          <w:rPr>
            <w:noProof/>
            <w:webHidden/>
          </w:rPr>
          <w:instrText xml:space="preserve"> PAGEREF _Toc25657223 \h </w:instrText>
        </w:r>
        <w:r w:rsidR="003C3EEE">
          <w:rPr>
            <w:noProof/>
            <w:webHidden/>
          </w:rPr>
        </w:r>
        <w:r w:rsidR="003C3EEE">
          <w:rPr>
            <w:noProof/>
            <w:webHidden/>
          </w:rPr>
          <w:fldChar w:fldCharType="separate"/>
        </w:r>
        <w:r w:rsidR="003C3EEE">
          <w:rPr>
            <w:noProof/>
            <w:webHidden/>
          </w:rPr>
          <w:t>48</w:t>
        </w:r>
        <w:r w:rsidR="003C3EEE">
          <w:rPr>
            <w:noProof/>
            <w:webHidden/>
          </w:rPr>
          <w:fldChar w:fldCharType="end"/>
        </w:r>
      </w:hyperlink>
    </w:p>
    <w:p w14:paraId="0C39A73B"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24" w:history="1">
        <w:r w:rsidR="003C3EEE" w:rsidRPr="00AC56DB">
          <w:rPr>
            <w:rStyle w:val="Hyperlink"/>
            <w:noProof/>
          </w:rPr>
          <w:t>11.2</w:t>
        </w:r>
        <w:r w:rsidR="003C3EEE">
          <w:rPr>
            <w:rFonts w:asciiTheme="minorHAnsi" w:eastAsiaTheme="minorEastAsia" w:hAnsiTheme="minorHAnsi" w:cstheme="minorBidi"/>
            <w:noProof/>
            <w:sz w:val="22"/>
            <w:szCs w:val="22"/>
          </w:rPr>
          <w:tab/>
        </w:r>
        <w:r w:rsidR="003C3EEE" w:rsidRPr="00AC56DB">
          <w:rPr>
            <w:rStyle w:val="Hyperlink"/>
            <w:noProof/>
          </w:rPr>
          <w:t>LandisData</w:t>
        </w:r>
        <w:r w:rsidR="003C3EEE">
          <w:rPr>
            <w:noProof/>
            <w:webHidden/>
          </w:rPr>
          <w:tab/>
        </w:r>
        <w:r w:rsidR="003C3EEE">
          <w:rPr>
            <w:noProof/>
            <w:webHidden/>
          </w:rPr>
          <w:fldChar w:fldCharType="begin"/>
        </w:r>
        <w:r w:rsidR="003C3EEE">
          <w:rPr>
            <w:noProof/>
            <w:webHidden/>
          </w:rPr>
          <w:instrText xml:space="preserve"> PAGEREF _Toc25657224 \h </w:instrText>
        </w:r>
        <w:r w:rsidR="003C3EEE">
          <w:rPr>
            <w:noProof/>
            <w:webHidden/>
          </w:rPr>
        </w:r>
        <w:r w:rsidR="003C3EEE">
          <w:rPr>
            <w:noProof/>
            <w:webHidden/>
          </w:rPr>
          <w:fldChar w:fldCharType="separate"/>
        </w:r>
        <w:r w:rsidR="003C3EEE">
          <w:rPr>
            <w:noProof/>
            <w:webHidden/>
          </w:rPr>
          <w:t>48</w:t>
        </w:r>
        <w:r w:rsidR="003C3EEE">
          <w:rPr>
            <w:noProof/>
            <w:webHidden/>
          </w:rPr>
          <w:fldChar w:fldCharType="end"/>
        </w:r>
      </w:hyperlink>
    </w:p>
    <w:p w14:paraId="1AD12773"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25" w:history="1">
        <w:r w:rsidR="003C3EEE" w:rsidRPr="00AC56DB">
          <w:rPr>
            <w:rStyle w:val="Hyperlink"/>
            <w:noProof/>
          </w:rPr>
          <w:t>11.3</w:t>
        </w:r>
        <w:r w:rsidR="003C3EEE">
          <w:rPr>
            <w:rFonts w:asciiTheme="minorHAnsi" w:eastAsiaTheme="minorEastAsia" w:hAnsiTheme="minorHAnsi" w:cstheme="minorBidi"/>
            <w:noProof/>
            <w:sz w:val="22"/>
            <w:szCs w:val="22"/>
          </w:rPr>
          <w:tab/>
        </w:r>
        <w:r w:rsidR="003C3EEE" w:rsidRPr="00AC56DB">
          <w:rPr>
            <w:rStyle w:val="Hyperlink"/>
            <w:noProof/>
          </w:rPr>
          <w:t>Timestep</w:t>
        </w:r>
        <w:r w:rsidR="003C3EEE">
          <w:rPr>
            <w:noProof/>
            <w:webHidden/>
          </w:rPr>
          <w:tab/>
        </w:r>
        <w:r w:rsidR="003C3EEE">
          <w:rPr>
            <w:noProof/>
            <w:webHidden/>
          </w:rPr>
          <w:fldChar w:fldCharType="begin"/>
        </w:r>
        <w:r w:rsidR="003C3EEE">
          <w:rPr>
            <w:noProof/>
            <w:webHidden/>
          </w:rPr>
          <w:instrText xml:space="preserve"> PAGEREF _Toc25657225 \h </w:instrText>
        </w:r>
        <w:r w:rsidR="003C3EEE">
          <w:rPr>
            <w:noProof/>
            <w:webHidden/>
          </w:rPr>
        </w:r>
        <w:r w:rsidR="003C3EEE">
          <w:rPr>
            <w:noProof/>
            <w:webHidden/>
          </w:rPr>
          <w:fldChar w:fldCharType="separate"/>
        </w:r>
        <w:r w:rsidR="003C3EEE">
          <w:rPr>
            <w:noProof/>
            <w:webHidden/>
          </w:rPr>
          <w:t>49</w:t>
        </w:r>
        <w:r w:rsidR="003C3EEE">
          <w:rPr>
            <w:noProof/>
            <w:webHidden/>
          </w:rPr>
          <w:fldChar w:fldCharType="end"/>
        </w:r>
      </w:hyperlink>
    </w:p>
    <w:p w14:paraId="64E3364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26" w:history="1">
        <w:r w:rsidR="003C3EEE" w:rsidRPr="00AC56DB">
          <w:rPr>
            <w:rStyle w:val="Hyperlink"/>
            <w:noProof/>
          </w:rPr>
          <w:t>11.4</w:t>
        </w:r>
        <w:r w:rsidR="003C3EEE">
          <w:rPr>
            <w:rFonts w:asciiTheme="minorHAnsi" w:eastAsiaTheme="minorEastAsia" w:hAnsiTheme="minorHAnsi" w:cstheme="minorBidi"/>
            <w:noProof/>
            <w:sz w:val="22"/>
            <w:szCs w:val="22"/>
          </w:rPr>
          <w:tab/>
        </w:r>
        <w:r w:rsidR="003C3EEE" w:rsidRPr="00AC56DB">
          <w:rPr>
            <w:rStyle w:val="Hyperlink"/>
            <w:noProof/>
          </w:rPr>
          <w:t>Species</w:t>
        </w:r>
        <w:r w:rsidR="003C3EEE">
          <w:rPr>
            <w:noProof/>
            <w:webHidden/>
          </w:rPr>
          <w:tab/>
        </w:r>
        <w:r w:rsidR="003C3EEE">
          <w:rPr>
            <w:noProof/>
            <w:webHidden/>
          </w:rPr>
          <w:fldChar w:fldCharType="begin"/>
        </w:r>
        <w:r w:rsidR="003C3EEE">
          <w:rPr>
            <w:noProof/>
            <w:webHidden/>
          </w:rPr>
          <w:instrText xml:space="preserve"> PAGEREF _Toc25657226 \h </w:instrText>
        </w:r>
        <w:r w:rsidR="003C3EEE">
          <w:rPr>
            <w:noProof/>
            <w:webHidden/>
          </w:rPr>
        </w:r>
        <w:r w:rsidR="003C3EEE">
          <w:rPr>
            <w:noProof/>
            <w:webHidden/>
          </w:rPr>
          <w:fldChar w:fldCharType="separate"/>
        </w:r>
        <w:r w:rsidR="003C3EEE">
          <w:rPr>
            <w:noProof/>
            <w:webHidden/>
          </w:rPr>
          <w:t>49</w:t>
        </w:r>
        <w:r w:rsidR="003C3EEE">
          <w:rPr>
            <w:noProof/>
            <w:webHidden/>
          </w:rPr>
          <w:fldChar w:fldCharType="end"/>
        </w:r>
      </w:hyperlink>
    </w:p>
    <w:p w14:paraId="7BA610EA"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27" w:history="1">
        <w:r w:rsidR="003C3EEE" w:rsidRPr="00AC56DB">
          <w:rPr>
            <w:rStyle w:val="Hyperlink"/>
            <w:noProof/>
          </w:rPr>
          <w:t>11.5</w:t>
        </w:r>
        <w:r w:rsidR="003C3EEE">
          <w:rPr>
            <w:rFonts w:asciiTheme="minorHAnsi" w:eastAsiaTheme="minorEastAsia" w:hAnsiTheme="minorHAnsi" w:cstheme="minorBidi"/>
            <w:noProof/>
            <w:sz w:val="22"/>
            <w:szCs w:val="22"/>
          </w:rPr>
          <w:tab/>
        </w:r>
        <w:r w:rsidR="003C3EEE" w:rsidRPr="00AC56DB">
          <w:rPr>
            <w:rStyle w:val="Hyperlink"/>
            <w:noProof/>
          </w:rPr>
          <w:t>Output File Name Templates</w:t>
        </w:r>
        <w:r w:rsidR="003C3EEE">
          <w:rPr>
            <w:noProof/>
            <w:webHidden/>
          </w:rPr>
          <w:tab/>
        </w:r>
        <w:r w:rsidR="003C3EEE">
          <w:rPr>
            <w:noProof/>
            <w:webHidden/>
          </w:rPr>
          <w:fldChar w:fldCharType="begin"/>
        </w:r>
        <w:r w:rsidR="003C3EEE">
          <w:rPr>
            <w:noProof/>
            <w:webHidden/>
          </w:rPr>
          <w:instrText xml:space="preserve"> PAGEREF _Toc25657227 \h </w:instrText>
        </w:r>
        <w:r w:rsidR="003C3EEE">
          <w:rPr>
            <w:noProof/>
            <w:webHidden/>
          </w:rPr>
        </w:r>
        <w:r w:rsidR="003C3EEE">
          <w:rPr>
            <w:noProof/>
            <w:webHidden/>
          </w:rPr>
          <w:fldChar w:fldCharType="separate"/>
        </w:r>
        <w:r w:rsidR="003C3EEE">
          <w:rPr>
            <w:noProof/>
            <w:webHidden/>
          </w:rPr>
          <w:t>49</w:t>
        </w:r>
        <w:r w:rsidR="003C3EEE">
          <w:rPr>
            <w:noProof/>
            <w:webHidden/>
          </w:rPr>
          <w:fldChar w:fldCharType="end"/>
        </w:r>
      </w:hyperlink>
    </w:p>
    <w:p w14:paraId="2CE3DA05"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28" w:history="1">
        <w:r w:rsidR="003C3EEE" w:rsidRPr="00AC56DB">
          <w:rPr>
            <w:rStyle w:val="Hyperlink"/>
            <w:noProof/>
          </w:rPr>
          <w:t>12</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Input File – PNEToutputsites</w:t>
        </w:r>
        <w:r w:rsidR="003C3EEE">
          <w:rPr>
            <w:noProof/>
            <w:webHidden/>
          </w:rPr>
          <w:tab/>
        </w:r>
        <w:r w:rsidR="003C3EEE">
          <w:rPr>
            <w:noProof/>
            <w:webHidden/>
          </w:rPr>
          <w:fldChar w:fldCharType="begin"/>
        </w:r>
        <w:r w:rsidR="003C3EEE">
          <w:rPr>
            <w:noProof/>
            <w:webHidden/>
          </w:rPr>
          <w:instrText xml:space="preserve"> PAGEREF _Toc25657228 \h </w:instrText>
        </w:r>
        <w:r w:rsidR="003C3EEE">
          <w:rPr>
            <w:noProof/>
            <w:webHidden/>
          </w:rPr>
        </w:r>
        <w:r w:rsidR="003C3EEE">
          <w:rPr>
            <w:noProof/>
            <w:webHidden/>
          </w:rPr>
          <w:fldChar w:fldCharType="separate"/>
        </w:r>
        <w:r w:rsidR="003C3EEE">
          <w:rPr>
            <w:noProof/>
            <w:webHidden/>
          </w:rPr>
          <w:t>52</w:t>
        </w:r>
        <w:r w:rsidR="003C3EEE">
          <w:rPr>
            <w:noProof/>
            <w:webHidden/>
          </w:rPr>
          <w:fldChar w:fldCharType="end"/>
        </w:r>
      </w:hyperlink>
    </w:p>
    <w:p w14:paraId="3C2FB2C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29" w:history="1">
        <w:r w:rsidR="003C3EEE" w:rsidRPr="00AC56DB">
          <w:rPr>
            <w:rStyle w:val="Hyperlink"/>
            <w:noProof/>
          </w:rPr>
          <w:t>12.1</w:t>
        </w:r>
        <w:r w:rsidR="003C3EEE">
          <w:rPr>
            <w:rFonts w:asciiTheme="minorHAnsi" w:eastAsiaTheme="minorEastAsia" w:hAnsiTheme="minorHAnsi" w:cstheme="minorBidi"/>
            <w:noProof/>
            <w:sz w:val="22"/>
            <w:szCs w:val="22"/>
          </w:rPr>
          <w:tab/>
        </w:r>
        <w:r w:rsidR="003C3EEE" w:rsidRPr="00AC56DB">
          <w:rPr>
            <w:rStyle w:val="Hyperlink"/>
            <w:noProof/>
          </w:rPr>
          <w:t>Example file:</w:t>
        </w:r>
        <w:r w:rsidR="003C3EEE">
          <w:rPr>
            <w:noProof/>
            <w:webHidden/>
          </w:rPr>
          <w:tab/>
        </w:r>
        <w:r w:rsidR="003C3EEE">
          <w:rPr>
            <w:noProof/>
            <w:webHidden/>
          </w:rPr>
          <w:fldChar w:fldCharType="begin"/>
        </w:r>
        <w:r w:rsidR="003C3EEE">
          <w:rPr>
            <w:noProof/>
            <w:webHidden/>
          </w:rPr>
          <w:instrText xml:space="preserve"> PAGEREF _Toc25657229 \h </w:instrText>
        </w:r>
        <w:r w:rsidR="003C3EEE">
          <w:rPr>
            <w:noProof/>
            <w:webHidden/>
          </w:rPr>
        </w:r>
        <w:r w:rsidR="003C3EEE">
          <w:rPr>
            <w:noProof/>
            <w:webHidden/>
          </w:rPr>
          <w:fldChar w:fldCharType="separate"/>
        </w:r>
        <w:r w:rsidR="003C3EEE">
          <w:rPr>
            <w:noProof/>
            <w:webHidden/>
          </w:rPr>
          <w:t>52</w:t>
        </w:r>
        <w:r w:rsidR="003C3EEE">
          <w:rPr>
            <w:noProof/>
            <w:webHidden/>
          </w:rPr>
          <w:fldChar w:fldCharType="end"/>
        </w:r>
      </w:hyperlink>
    </w:p>
    <w:p w14:paraId="0CEA68A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30" w:history="1">
        <w:r w:rsidR="003C3EEE" w:rsidRPr="00AC56DB">
          <w:rPr>
            <w:rStyle w:val="Hyperlink"/>
            <w:noProof/>
          </w:rPr>
          <w:t>12.2</w:t>
        </w:r>
        <w:r w:rsidR="003C3EEE">
          <w:rPr>
            <w:rFonts w:asciiTheme="minorHAnsi" w:eastAsiaTheme="minorEastAsia" w:hAnsiTheme="minorHAnsi" w:cstheme="minorBidi"/>
            <w:noProof/>
            <w:sz w:val="22"/>
            <w:szCs w:val="22"/>
          </w:rPr>
          <w:tab/>
        </w:r>
        <w:r w:rsidR="003C3EEE" w:rsidRPr="00AC56DB">
          <w:rPr>
            <w:rStyle w:val="Hyperlink"/>
            <w:noProof/>
          </w:rPr>
          <w:t>LandisData</w:t>
        </w:r>
        <w:r w:rsidR="003C3EEE">
          <w:rPr>
            <w:noProof/>
            <w:webHidden/>
          </w:rPr>
          <w:tab/>
        </w:r>
        <w:r w:rsidR="003C3EEE">
          <w:rPr>
            <w:noProof/>
            <w:webHidden/>
          </w:rPr>
          <w:fldChar w:fldCharType="begin"/>
        </w:r>
        <w:r w:rsidR="003C3EEE">
          <w:rPr>
            <w:noProof/>
            <w:webHidden/>
          </w:rPr>
          <w:instrText xml:space="preserve"> PAGEREF _Toc25657230 \h </w:instrText>
        </w:r>
        <w:r w:rsidR="003C3EEE">
          <w:rPr>
            <w:noProof/>
            <w:webHidden/>
          </w:rPr>
        </w:r>
        <w:r w:rsidR="003C3EEE">
          <w:rPr>
            <w:noProof/>
            <w:webHidden/>
          </w:rPr>
          <w:fldChar w:fldCharType="separate"/>
        </w:r>
        <w:r w:rsidR="003C3EEE">
          <w:rPr>
            <w:noProof/>
            <w:webHidden/>
          </w:rPr>
          <w:t>52</w:t>
        </w:r>
        <w:r w:rsidR="003C3EEE">
          <w:rPr>
            <w:noProof/>
            <w:webHidden/>
          </w:rPr>
          <w:fldChar w:fldCharType="end"/>
        </w:r>
      </w:hyperlink>
    </w:p>
    <w:p w14:paraId="17BD281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31" w:history="1">
        <w:r w:rsidR="003C3EEE" w:rsidRPr="00AC56DB">
          <w:rPr>
            <w:rStyle w:val="Hyperlink"/>
            <w:noProof/>
          </w:rPr>
          <w:t>12.3</w:t>
        </w:r>
        <w:r w:rsidR="003C3EEE">
          <w:rPr>
            <w:rFonts w:asciiTheme="minorHAnsi" w:eastAsiaTheme="minorEastAsia" w:hAnsiTheme="minorHAnsi" w:cstheme="minorBidi"/>
            <w:noProof/>
            <w:sz w:val="22"/>
            <w:szCs w:val="22"/>
          </w:rPr>
          <w:tab/>
        </w:r>
        <w:r w:rsidR="003C3EEE" w:rsidRPr="00AC56DB">
          <w:rPr>
            <w:rStyle w:val="Hyperlink"/>
            <w:noProof/>
          </w:rPr>
          <w:t>PnEToutputsites</w:t>
        </w:r>
        <w:r w:rsidR="003C3EEE">
          <w:rPr>
            <w:noProof/>
            <w:webHidden/>
          </w:rPr>
          <w:tab/>
        </w:r>
        <w:r w:rsidR="003C3EEE">
          <w:rPr>
            <w:noProof/>
            <w:webHidden/>
          </w:rPr>
          <w:fldChar w:fldCharType="begin"/>
        </w:r>
        <w:r w:rsidR="003C3EEE">
          <w:rPr>
            <w:noProof/>
            <w:webHidden/>
          </w:rPr>
          <w:instrText xml:space="preserve"> PAGEREF _Toc25657231 \h </w:instrText>
        </w:r>
        <w:r w:rsidR="003C3EEE">
          <w:rPr>
            <w:noProof/>
            <w:webHidden/>
          </w:rPr>
        </w:r>
        <w:r w:rsidR="003C3EEE">
          <w:rPr>
            <w:noProof/>
            <w:webHidden/>
          </w:rPr>
          <w:fldChar w:fldCharType="separate"/>
        </w:r>
        <w:r w:rsidR="003C3EEE">
          <w:rPr>
            <w:noProof/>
            <w:webHidden/>
          </w:rPr>
          <w:t>52</w:t>
        </w:r>
        <w:r w:rsidR="003C3EEE">
          <w:rPr>
            <w:noProof/>
            <w:webHidden/>
          </w:rPr>
          <w:fldChar w:fldCharType="end"/>
        </w:r>
      </w:hyperlink>
    </w:p>
    <w:p w14:paraId="4EB77290"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32" w:history="1">
        <w:r w:rsidR="003C3EEE" w:rsidRPr="00AC56DB">
          <w:rPr>
            <w:rStyle w:val="Hyperlink"/>
            <w:noProof/>
          </w:rPr>
          <w:t>13</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Output file - SiteData Table (Optional PNEToutputsites output)</w:t>
        </w:r>
        <w:r w:rsidR="003C3EEE">
          <w:rPr>
            <w:noProof/>
            <w:webHidden/>
          </w:rPr>
          <w:tab/>
        </w:r>
        <w:r w:rsidR="003C3EEE">
          <w:rPr>
            <w:noProof/>
            <w:webHidden/>
          </w:rPr>
          <w:fldChar w:fldCharType="begin"/>
        </w:r>
        <w:r w:rsidR="003C3EEE">
          <w:rPr>
            <w:noProof/>
            <w:webHidden/>
          </w:rPr>
          <w:instrText xml:space="preserve"> PAGEREF _Toc25657232 \h </w:instrText>
        </w:r>
        <w:r w:rsidR="003C3EEE">
          <w:rPr>
            <w:noProof/>
            <w:webHidden/>
          </w:rPr>
        </w:r>
        <w:r w:rsidR="003C3EEE">
          <w:rPr>
            <w:noProof/>
            <w:webHidden/>
          </w:rPr>
          <w:fldChar w:fldCharType="separate"/>
        </w:r>
        <w:r w:rsidR="003C3EEE">
          <w:rPr>
            <w:noProof/>
            <w:webHidden/>
          </w:rPr>
          <w:t>53</w:t>
        </w:r>
        <w:r w:rsidR="003C3EEE">
          <w:rPr>
            <w:noProof/>
            <w:webHidden/>
          </w:rPr>
          <w:fldChar w:fldCharType="end"/>
        </w:r>
      </w:hyperlink>
    </w:p>
    <w:p w14:paraId="6EB2DC5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33" w:history="1">
        <w:r w:rsidR="003C3EEE" w:rsidRPr="00AC56DB">
          <w:rPr>
            <w:rStyle w:val="Hyperlink"/>
            <w:noProof/>
          </w:rPr>
          <w:t>13.1</w:t>
        </w:r>
        <w:r w:rsidR="003C3EEE">
          <w:rPr>
            <w:rFonts w:asciiTheme="minorHAnsi" w:eastAsiaTheme="minorEastAsia" w:hAnsiTheme="minorHAnsi" w:cstheme="minorBidi"/>
            <w:noProof/>
            <w:sz w:val="22"/>
            <w:szCs w:val="22"/>
          </w:rPr>
          <w:tab/>
        </w:r>
        <w:r w:rsidR="003C3EEE" w:rsidRPr="00AC56DB">
          <w:rPr>
            <w:rStyle w:val="Hyperlink"/>
            <w:noProof/>
          </w:rPr>
          <w:t>Time</w:t>
        </w:r>
        <w:r w:rsidR="003C3EEE">
          <w:rPr>
            <w:noProof/>
            <w:webHidden/>
          </w:rPr>
          <w:tab/>
        </w:r>
        <w:r w:rsidR="003C3EEE">
          <w:rPr>
            <w:noProof/>
            <w:webHidden/>
          </w:rPr>
          <w:fldChar w:fldCharType="begin"/>
        </w:r>
        <w:r w:rsidR="003C3EEE">
          <w:rPr>
            <w:noProof/>
            <w:webHidden/>
          </w:rPr>
          <w:instrText xml:space="preserve"> PAGEREF _Toc25657233 \h </w:instrText>
        </w:r>
        <w:r w:rsidR="003C3EEE">
          <w:rPr>
            <w:noProof/>
            <w:webHidden/>
          </w:rPr>
        </w:r>
        <w:r w:rsidR="003C3EEE">
          <w:rPr>
            <w:noProof/>
            <w:webHidden/>
          </w:rPr>
          <w:fldChar w:fldCharType="separate"/>
        </w:r>
        <w:r w:rsidR="003C3EEE">
          <w:rPr>
            <w:noProof/>
            <w:webHidden/>
          </w:rPr>
          <w:t>53</w:t>
        </w:r>
        <w:r w:rsidR="003C3EEE">
          <w:rPr>
            <w:noProof/>
            <w:webHidden/>
          </w:rPr>
          <w:fldChar w:fldCharType="end"/>
        </w:r>
      </w:hyperlink>
    </w:p>
    <w:p w14:paraId="5EBC1A9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34" w:history="1">
        <w:r w:rsidR="003C3EEE" w:rsidRPr="00AC56DB">
          <w:rPr>
            <w:rStyle w:val="Hyperlink"/>
            <w:noProof/>
          </w:rPr>
          <w:t>13.2</w:t>
        </w:r>
        <w:r w:rsidR="003C3EEE">
          <w:rPr>
            <w:rFonts w:asciiTheme="minorHAnsi" w:eastAsiaTheme="minorEastAsia" w:hAnsiTheme="minorHAnsi" w:cstheme="minorBidi"/>
            <w:noProof/>
            <w:sz w:val="22"/>
            <w:szCs w:val="22"/>
          </w:rPr>
          <w:tab/>
        </w:r>
        <w:r w:rsidR="003C3EEE" w:rsidRPr="00AC56DB">
          <w:rPr>
            <w:rStyle w:val="Hyperlink"/>
            <w:noProof/>
          </w:rPr>
          <w:t>Ecoregion</w:t>
        </w:r>
        <w:r w:rsidR="003C3EEE">
          <w:rPr>
            <w:noProof/>
            <w:webHidden/>
          </w:rPr>
          <w:tab/>
        </w:r>
        <w:r w:rsidR="003C3EEE">
          <w:rPr>
            <w:noProof/>
            <w:webHidden/>
          </w:rPr>
          <w:fldChar w:fldCharType="begin"/>
        </w:r>
        <w:r w:rsidR="003C3EEE">
          <w:rPr>
            <w:noProof/>
            <w:webHidden/>
          </w:rPr>
          <w:instrText xml:space="preserve"> PAGEREF _Toc25657234 \h </w:instrText>
        </w:r>
        <w:r w:rsidR="003C3EEE">
          <w:rPr>
            <w:noProof/>
            <w:webHidden/>
          </w:rPr>
        </w:r>
        <w:r w:rsidR="003C3EEE">
          <w:rPr>
            <w:noProof/>
            <w:webHidden/>
          </w:rPr>
          <w:fldChar w:fldCharType="separate"/>
        </w:r>
        <w:r w:rsidR="003C3EEE">
          <w:rPr>
            <w:noProof/>
            <w:webHidden/>
          </w:rPr>
          <w:t>53</w:t>
        </w:r>
        <w:r w:rsidR="003C3EEE">
          <w:rPr>
            <w:noProof/>
            <w:webHidden/>
          </w:rPr>
          <w:fldChar w:fldCharType="end"/>
        </w:r>
      </w:hyperlink>
    </w:p>
    <w:p w14:paraId="7155388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35" w:history="1">
        <w:r w:rsidR="003C3EEE" w:rsidRPr="00AC56DB">
          <w:rPr>
            <w:rStyle w:val="Hyperlink"/>
            <w:noProof/>
          </w:rPr>
          <w:t>13.3</w:t>
        </w:r>
        <w:r w:rsidR="003C3EEE">
          <w:rPr>
            <w:rFonts w:asciiTheme="minorHAnsi" w:eastAsiaTheme="minorEastAsia" w:hAnsiTheme="minorHAnsi" w:cstheme="minorBidi"/>
            <w:noProof/>
            <w:sz w:val="22"/>
            <w:szCs w:val="22"/>
          </w:rPr>
          <w:tab/>
        </w:r>
        <w:r w:rsidR="003C3EEE" w:rsidRPr="00AC56DB">
          <w:rPr>
            <w:rStyle w:val="Hyperlink"/>
            <w:noProof/>
          </w:rPr>
          <w:t>SoilType</w:t>
        </w:r>
        <w:r w:rsidR="003C3EEE">
          <w:rPr>
            <w:noProof/>
            <w:webHidden/>
          </w:rPr>
          <w:tab/>
        </w:r>
        <w:r w:rsidR="003C3EEE">
          <w:rPr>
            <w:noProof/>
            <w:webHidden/>
          </w:rPr>
          <w:fldChar w:fldCharType="begin"/>
        </w:r>
        <w:r w:rsidR="003C3EEE">
          <w:rPr>
            <w:noProof/>
            <w:webHidden/>
          </w:rPr>
          <w:instrText xml:space="preserve"> PAGEREF _Toc25657235 \h </w:instrText>
        </w:r>
        <w:r w:rsidR="003C3EEE">
          <w:rPr>
            <w:noProof/>
            <w:webHidden/>
          </w:rPr>
        </w:r>
        <w:r w:rsidR="003C3EEE">
          <w:rPr>
            <w:noProof/>
            <w:webHidden/>
          </w:rPr>
          <w:fldChar w:fldCharType="separate"/>
        </w:r>
        <w:r w:rsidR="003C3EEE">
          <w:rPr>
            <w:noProof/>
            <w:webHidden/>
          </w:rPr>
          <w:t>53</w:t>
        </w:r>
        <w:r w:rsidR="003C3EEE">
          <w:rPr>
            <w:noProof/>
            <w:webHidden/>
          </w:rPr>
          <w:fldChar w:fldCharType="end"/>
        </w:r>
      </w:hyperlink>
    </w:p>
    <w:p w14:paraId="6D66377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36" w:history="1">
        <w:r w:rsidR="003C3EEE" w:rsidRPr="00AC56DB">
          <w:rPr>
            <w:rStyle w:val="Hyperlink"/>
            <w:noProof/>
          </w:rPr>
          <w:t>13.4</w:t>
        </w:r>
        <w:r w:rsidR="003C3EEE">
          <w:rPr>
            <w:rFonts w:asciiTheme="minorHAnsi" w:eastAsiaTheme="minorEastAsia" w:hAnsiTheme="minorHAnsi" w:cstheme="minorBidi"/>
            <w:noProof/>
            <w:sz w:val="22"/>
            <w:szCs w:val="22"/>
          </w:rPr>
          <w:tab/>
        </w:r>
        <w:r w:rsidR="003C3EEE" w:rsidRPr="00AC56DB">
          <w:rPr>
            <w:rStyle w:val="Hyperlink"/>
            <w:noProof/>
          </w:rPr>
          <w:t>NrOfCohorts</w:t>
        </w:r>
        <w:r w:rsidR="003C3EEE">
          <w:rPr>
            <w:noProof/>
            <w:webHidden/>
          </w:rPr>
          <w:tab/>
        </w:r>
        <w:r w:rsidR="003C3EEE">
          <w:rPr>
            <w:noProof/>
            <w:webHidden/>
          </w:rPr>
          <w:fldChar w:fldCharType="begin"/>
        </w:r>
        <w:r w:rsidR="003C3EEE">
          <w:rPr>
            <w:noProof/>
            <w:webHidden/>
          </w:rPr>
          <w:instrText xml:space="preserve"> PAGEREF _Toc25657236 \h </w:instrText>
        </w:r>
        <w:r w:rsidR="003C3EEE">
          <w:rPr>
            <w:noProof/>
            <w:webHidden/>
          </w:rPr>
        </w:r>
        <w:r w:rsidR="003C3EEE">
          <w:rPr>
            <w:noProof/>
            <w:webHidden/>
          </w:rPr>
          <w:fldChar w:fldCharType="separate"/>
        </w:r>
        <w:r w:rsidR="003C3EEE">
          <w:rPr>
            <w:noProof/>
            <w:webHidden/>
          </w:rPr>
          <w:t>53</w:t>
        </w:r>
        <w:r w:rsidR="003C3EEE">
          <w:rPr>
            <w:noProof/>
            <w:webHidden/>
          </w:rPr>
          <w:fldChar w:fldCharType="end"/>
        </w:r>
      </w:hyperlink>
    </w:p>
    <w:p w14:paraId="056A6823"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37" w:history="1">
        <w:r w:rsidR="003C3EEE" w:rsidRPr="00AC56DB">
          <w:rPr>
            <w:rStyle w:val="Hyperlink"/>
            <w:noProof/>
          </w:rPr>
          <w:t>13.5</w:t>
        </w:r>
        <w:r w:rsidR="003C3EEE">
          <w:rPr>
            <w:rFonts w:asciiTheme="minorHAnsi" w:eastAsiaTheme="minorEastAsia" w:hAnsiTheme="minorHAnsi" w:cstheme="minorBidi"/>
            <w:noProof/>
            <w:sz w:val="22"/>
            <w:szCs w:val="22"/>
          </w:rPr>
          <w:tab/>
        </w:r>
        <w:r w:rsidR="003C3EEE" w:rsidRPr="00AC56DB">
          <w:rPr>
            <w:rStyle w:val="Hyperlink"/>
            <w:noProof/>
          </w:rPr>
          <w:t>MaxLayerStdev</w:t>
        </w:r>
        <w:r w:rsidR="003C3EEE">
          <w:rPr>
            <w:noProof/>
            <w:webHidden/>
          </w:rPr>
          <w:tab/>
        </w:r>
        <w:r w:rsidR="003C3EEE">
          <w:rPr>
            <w:noProof/>
            <w:webHidden/>
          </w:rPr>
          <w:fldChar w:fldCharType="begin"/>
        </w:r>
        <w:r w:rsidR="003C3EEE">
          <w:rPr>
            <w:noProof/>
            <w:webHidden/>
          </w:rPr>
          <w:instrText xml:space="preserve"> PAGEREF _Toc25657237 \h </w:instrText>
        </w:r>
        <w:r w:rsidR="003C3EEE">
          <w:rPr>
            <w:noProof/>
            <w:webHidden/>
          </w:rPr>
        </w:r>
        <w:r w:rsidR="003C3EEE">
          <w:rPr>
            <w:noProof/>
            <w:webHidden/>
          </w:rPr>
          <w:fldChar w:fldCharType="separate"/>
        </w:r>
        <w:r w:rsidR="003C3EEE">
          <w:rPr>
            <w:noProof/>
            <w:webHidden/>
          </w:rPr>
          <w:t>53</w:t>
        </w:r>
        <w:r w:rsidR="003C3EEE">
          <w:rPr>
            <w:noProof/>
            <w:webHidden/>
          </w:rPr>
          <w:fldChar w:fldCharType="end"/>
        </w:r>
      </w:hyperlink>
    </w:p>
    <w:p w14:paraId="5E29B817"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38" w:history="1">
        <w:r w:rsidR="003C3EEE" w:rsidRPr="00AC56DB">
          <w:rPr>
            <w:rStyle w:val="Hyperlink"/>
            <w:noProof/>
          </w:rPr>
          <w:t>13.6</w:t>
        </w:r>
        <w:r w:rsidR="003C3EEE">
          <w:rPr>
            <w:rFonts w:asciiTheme="minorHAnsi" w:eastAsiaTheme="minorEastAsia" w:hAnsiTheme="minorHAnsi" w:cstheme="minorBidi"/>
            <w:noProof/>
            <w:sz w:val="22"/>
            <w:szCs w:val="22"/>
          </w:rPr>
          <w:tab/>
        </w:r>
        <w:r w:rsidR="003C3EEE" w:rsidRPr="00AC56DB">
          <w:rPr>
            <w:rStyle w:val="Hyperlink"/>
            <w:noProof/>
          </w:rPr>
          <w:t>Layers</w:t>
        </w:r>
        <w:r w:rsidR="003C3EEE">
          <w:rPr>
            <w:noProof/>
            <w:webHidden/>
          </w:rPr>
          <w:tab/>
        </w:r>
        <w:r w:rsidR="003C3EEE">
          <w:rPr>
            <w:noProof/>
            <w:webHidden/>
          </w:rPr>
          <w:fldChar w:fldCharType="begin"/>
        </w:r>
        <w:r w:rsidR="003C3EEE">
          <w:rPr>
            <w:noProof/>
            <w:webHidden/>
          </w:rPr>
          <w:instrText xml:space="preserve"> PAGEREF _Toc25657238 \h </w:instrText>
        </w:r>
        <w:r w:rsidR="003C3EEE">
          <w:rPr>
            <w:noProof/>
            <w:webHidden/>
          </w:rPr>
        </w:r>
        <w:r w:rsidR="003C3EEE">
          <w:rPr>
            <w:noProof/>
            <w:webHidden/>
          </w:rPr>
          <w:fldChar w:fldCharType="separate"/>
        </w:r>
        <w:r w:rsidR="003C3EEE">
          <w:rPr>
            <w:noProof/>
            <w:webHidden/>
          </w:rPr>
          <w:t>53</w:t>
        </w:r>
        <w:r w:rsidR="003C3EEE">
          <w:rPr>
            <w:noProof/>
            <w:webHidden/>
          </w:rPr>
          <w:fldChar w:fldCharType="end"/>
        </w:r>
      </w:hyperlink>
    </w:p>
    <w:p w14:paraId="01883F1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39" w:history="1">
        <w:r w:rsidR="003C3EEE" w:rsidRPr="00AC56DB">
          <w:rPr>
            <w:rStyle w:val="Hyperlink"/>
            <w:noProof/>
          </w:rPr>
          <w:t>13.7</w:t>
        </w:r>
        <w:r w:rsidR="003C3EEE">
          <w:rPr>
            <w:rFonts w:asciiTheme="minorHAnsi" w:eastAsiaTheme="minorEastAsia" w:hAnsiTheme="minorHAnsi" w:cstheme="minorBidi"/>
            <w:noProof/>
            <w:sz w:val="22"/>
            <w:szCs w:val="22"/>
          </w:rPr>
          <w:tab/>
        </w:r>
        <w:r w:rsidR="003C3EEE" w:rsidRPr="00AC56DB">
          <w:rPr>
            <w:rStyle w:val="Hyperlink"/>
            <w:noProof/>
          </w:rPr>
          <w:t>PAR0</w:t>
        </w:r>
        <w:r w:rsidR="003C3EEE">
          <w:rPr>
            <w:noProof/>
            <w:webHidden/>
          </w:rPr>
          <w:tab/>
        </w:r>
        <w:r w:rsidR="003C3EEE">
          <w:rPr>
            <w:noProof/>
            <w:webHidden/>
          </w:rPr>
          <w:fldChar w:fldCharType="begin"/>
        </w:r>
        <w:r w:rsidR="003C3EEE">
          <w:rPr>
            <w:noProof/>
            <w:webHidden/>
          </w:rPr>
          <w:instrText xml:space="preserve"> PAGEREF _Toc25657239 \h </w:instrText>
        </w:r>
        <w:r w:rsidR="003C3EEE">
          <w:rPr>
            <w:noProof/>
            <w:webHidden/>
          </w:rPr>
        </w:r>
        <w:r w:rsidR="003C3EEE">
          <w:rPr>
            <w:noProof/>
            <w:webHidden/>
          </w:rPr>
          <w:fldChar w:fldCharType="separate"/>
        </w:r>
        <w:r w:rsidR="003C3EEE">
          <w:rPr>
            <w:noProof/>
            <w:webHidden/>
          </w:rPr>
          <w:t>53</w:t>
        </w:r>
        <w:r w:rsidR="003C3EEE">
          <w:rPr>
            <w:noProof/>
            <w:webHidden/>
          </w:rPr>
          <w:fldChar w:fldCharType="end"/>
        </w:r>
      </w:hyperlink>
    </w:p>
    <w:p w14:paraId="62E9556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0" w:history="1">
        <w:r w:rsidR="003C3EEE" w:rsidRPr="00AC56DB">
          <w:rPr>
            <w:rStyle w:val="Hyperlink"/>
            <w:noProof/>
          </w:rPr>
          <w:t>13.8</w:t>
        </w:r>
        <w:r w:rsidR="003C3EEE">
          <w:rPr>
            <w:rFonts w:asciiTheme="minorHAnsi" w:eastAsiaTheme="minorEastAsia" w:hAnsiTheme="minorHAnsi" w:cstheme="minorBidi"/>
            <w:noProof/>
            <w:sz w:val="22"/>
            <w:szCs w:val="22"/>
          </w:rPr>
          <w:tab/>
        </w:r>
        <w:r w:rsidR="003C3EEE" w:rsidRPr="00AC56DB">
          <w:rPr>
            <w:rStyle w:val="Hyperlink"/>
            <w:noProof/>
          </w:rPr>
          <w:t>Tmin(C)</w:t>
        </w:r>
        <w:r w:rsidR="003C3EEE">
          <w:rPr>
            <w:noProof/>
            <w:webHidden/>
          </w:rPr>
          <w:tab/>
        </w:r>
        <w:r w:rsidR="003C3EEE">
          <w:rPr>
            <w:noProof/>
            <w:webHidden/>
          </w:rPr>
          <w:fldChar w:fldCharType="begin"/>
        </w:r>
        <w:r w:rsidR="003C3EEE">
          <w:rPr>
            <w:noProof/>
            <w:webHidden/>
          </w:rPr>
          <w:instrText xml:space="preserve"> PAGEREF _Toc25657240 \h </w:instrText>
        </w:r>
        <w:r w:rsidR="003C3EEE">
          <w:rPr>
            <w:noProof/>
            <w:webHidden/>
          </w:rPr>
        </w:r>
        <w:r w:rsidR="003C3EEE">
          <w:rPr>
            <w:noProof/>
            <w:webHidden/>
          </w:rPr>
          <w:fldChar w:fldCharType="separate"/>
        </w:r>
        <w:r w:rsidR="003C3EEE">
          <w:rPr>
            <w:noProof/>
            <w:webHidden/>
          </w:rPr>
          <w:t>53</w:t>
        </w:r>
        <w:r w:rsidR="003C3EEE">
          <w:rPr>
            <w:noProof/>
            <w:webHidden/>
          </w:rPr>
          <w:fldChar w:fldCharType="end"/>
        </w:r>
      </w:hyperlink>
    </w:p>
    <w:p w14:paraId="2C7E60E2"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1" w:history="1">
        <w:r w:rsidR="003C3EEE" w:rsidRPr="00AC56DB">
          <w:rPr>
            <w:rStyle w:val="Hyperlink"/>
            <w:noProof/>
          </w:rPr>
          <w:t>13.9</w:t>
        </w:r>
        <w:r w:rsidR="003C3EEE">
          <w:rPr>
            <w:rFonts w:asciiTheme="minorHAnsi" w:eastAsiaTheme="minorEastAsia" w:hAnsiTheme="minorHAnsi" w:cstheme="minorBidi"/>
            <w:noProof/>
            <w:sz w:val="22"/>
            <w:szCs w:val="22"/>
          </w:rPr>
          <w:tab/>
        </w:r>
        <w:r w:rsidR="003C3EEE" w:rsidRPr="00AC56DB">
          <w:rPr>
            <w:rStyle w:val="Hyperlink"/>
            <w:noProof/>
          </w:rPr>
          <w:t>Tave(C)</w:t>
        </w:r>
        <w:r w:rsidR="003C3EEE">
          <w:rPr>
            <w:noProof/>
            <w:webHidden/>
          </w:rPr>
          <w:tab/>
        </w:r>
        <w:r w:rsidR="003C3EEE">
          <w:rPr>
            <w:noProof/>
            <w:webHidden/>
          </w:rPr>
          <w:fldChar w:fldCharType="begin"/>
        </w:r>
        <w:r w:rsidR="003C3EEE">
          <w:rPr>
            <w:noProof/>
            <w:webHidden/>
          </w:rPr>
          <w:instrText xml:space="preserve"> PAGEREF _Toc25657241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075784D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2" w:history="1">
        <w:r w:rsidR="003C3EEE" w:rsidRPr="00AC56DB">
          <w:rPr>
            <w:rStyle w:val="Hyperlink"/>
            <w:noProof/>
          </w:rPr>
          <w:t>13.10</w:t>
        </w:r>
        <w:r w:rsidR="003C3EEE">
          <w:rPr>
            <w:rFonts w:asciiTheme="minorHAnsi" w:eastAsiaTheme="minorEastAsia" w:hAnsiTheme="minorHAnsi" w:cstheme="minorBidi"/>
            <w:noProof/>
            <w:sz w:val="22"/>
            <w:szCs w:val="22"/>
          </w:rPr>
          <w:tab/>
        </w:r>
        <w:r w:rsidR="003C3EEE" w:rsidRPr="00AC56DB">
          <w:rPr>
            <w:rStyle w:val="Hyperlink"/>
            <w:noProof/>
          </w:rPr>
          <w:t>Tday(C)</w:t>
        </w:r>
        <w:r w:rsidR="003C3EEE">
          <w:rPr>
            <w:noProof/>
            <w:webHidden/>
          </w:rPr>
          <w:tab/>
        </w:r>
        <w:r w:rsidR="003C3EEE">
          <w:rPr>
            <w:noProof/>
            <w:webHidden/>
          </w:rPr>
          <w:fldChar w:fldCharType="begin"/>
        </w:r>
        <w:r w:rsidR="003C3EEE">
          <w:rPr>
            <w:noProof/>
            <w:webHidden/>
          </w:rPr>
          <w:instrText xml:space="preserve"> PAGEREF _Toc25657242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438FCB33"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3" w:history="1">
        <w:r w:rsidR="003C3EEE" w:rsidRPr="00AC56DB">
          <w:rPr>
            <w:rStyle w:val="Hyperlink"/>
            <w:noProof/>
          </w:rPr>
          <w:t>13.11</w:t>
        </w:r>
        <w:r w:rsidR="003C3EEE">
          <w:rPr>
            <w:rFonts w:asciiTheme="minorHAnsi" w:eastAsiaTheme="minorEastAsia" w:hAnsiTheme="minorHAnsi" w:cstheme="minorBidi"/>
            <w:noProof/>
            <w:sz w:val="22"/>
            <w:szCs w:val="22"/>
          </w:rPr>
          <w:tab/>
        </w:r>
        <w:r w:rsidR="003C3EEE" w:rsidRPr="00AC56DB">
          <w:rPr>
            <w:rStyle w:val="Hyperlink"/>
            <w:noProof/>
          </w:rPr>
          <w:t>Tmax(C)</w:t>
        </w:r>
        <w:r w:rsidR="003C3EEE">
          <w:rPr>
            <w:noProof/>
            <w:webHidden/>
          </w:rPr>
          <w:tab/>
        </w:r>
        <w:r w:rsidR="003C3EEE">
          <w:rPr>
            <w:noProof/>
            <w:webHidden/>
          </w:rPr>
          <w:fldChar w:fldCharType="begin"/>
        </w:r>
        <w:r w:rsidR="003C3EEE">
          <w:rPr>
            <w:noProof/>
            <w:webHidden/>
          </w:rPr>
          <w:instrText xml:space="preserve"> PAGEREF _Toc25657243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7E734BF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4" w:history="1">
        <w:r w:rsidR="003C3EEE" w:rsidRPr="00AC56DB">
          <w:rPr>
            <w:rStyle w:val="Hyperlink"/>
            <w:noProof/>
          </w:rPr>
          <w:t>13.12</w:t>
        </w:r>
        <w:r w:rsidR="003C3EEE">
          <w:rPr>
            <w:rFonts w:asciiTheme="minorHAnsi" w:eastAsiaTheme="minorEastAsia" w:hAnsiTheme="minorHAnsi" w:cstheme="minorBidi"/>
            <w:noProof/>
            <w:sz w:val="22"/>
            <w:szCs w:val="22"/>
          </w:rPr>
          <w:tab/>
        </w:r>
        <w:r w:rsidR="003C3EEE" w:rsidRPr="00AC56DB">
          <w:rPr>
            <w:rStyle w:val="Hyperlink"/>
            <w:noProof/>
          </w:rPr>
          <w:t>Precip(mm_mo)</w:t>
        </w:r>
        <w:r w:rsidR="003C3EEE">
          <w:rPr>
            <w:noProof/>
            <w:webHidden/>
          </w:rPr>
          <w:tab/>
        </w:r>
        <w:r w:rsidR="003C3EEE">
          <w:rPr>
            <w:noProof/>
            <w:webHidden/>
          </w:rPr>
          <w:fldChar w:fldCharType="begin"/>
        </w:r>
        <w:r w:rsidR="003C3EEE">
          <w:rPr>
            <w:noProof/>
            <w:webHidden/>
          </w:rPr>
          <w:instrText xml:space="preserve"> PAGEREF _Toc25657244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2836979B"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5" w:history="1">
        <w:r w:rsidR="003C3EEE" w:rsidRPr="00AC56DB">
          <w:rPr>
            <w:rStyle w:val="Hyperlink"/>
            <w:noProof/>
          </w:rPr>
          <w:t>13.13</w:t>
        </w:r>
        <w:r w:rsidR="003C3EEE">
          <w:rPr>
            <w:rFonts w:asciiTheme="minorHAnsi" w:eastAsiaTheme="minorEastAsia" w:hAnsiTheme="minorHAnsi" w:cstheme="minorBidi"/>
            <w:noProof/>
            <w:sz w:val="22"/>
            <w:szCs w:val="22"/>
          </w:rPr>
          <w:tab/>
        </w:r>
        <w:r w:rsidR="003C3EEE" w:rsidRPr="00AC56DB">
          <w:rPr>
            <w:rStyle w:val="Hyperlink"/>
            <w:noProof/>
          </w:rPr>
          <w:t>CO2(ppm)</w:t>
        </w:r>
        <w:r w:rsidR="003C3EEE">
          <w:rPr>
            <w:noProof/>
            <w:webHidden/>
          </w:rPr>
          <w:tab/>
        </w:r>
        <w:r w:rsidR="003C3EEE">
          <w:rPr>
            <w:noProof/>
            <w:webHidden/>
          </w:rPr>
          <w:fldChar w:fldCharType="begin"/>
        </w:r>
        <w:r w:rsidR="003C3EEE">
          <w:rPr>
            <w:noProof/>
            <w:webHidden/>
          </w:rPr>
          <w:instrText xml:space="preserve"> PAGEREF _Toc25657245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5162CA6F"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6" w:history="1">
        <w:r w:rsidR="003C3EEE" w:rsidRPr="00AC56DB">
          <w:rPr>
            <w:rStyle w:val="Hyperlink"/>
            <w:noProof/>
          </w:rPr>
          <w:t>13.14</w:t>
        </w:r>
        <w:r w:rsidR="003C3EEE">
          <w:rPr>
            <w:rFonts w:asciiTheme="minorHAnsi" w:eastAsiaTheme="minorEastAsia" w:hAnsiTheme="minorHAnsi" w:cstheme="minorBidi"/>
            <w:noProof/>
            <w:sz w:val="22"/>
            <w:szCs w:val="22"/>
          </w:rPr>
          <w:tab/>
        </w:r>
        <w:r w:rsidR="003C3EEE" w:rsidRPr="00AC56DB">
          <w:rPr>
            <w:rStyle w:val="Hyperlink"/>
            <w:noProof/>
          </w:rPr>
          <w:t>O3(cum_ppb_h)</w:t>
        </w:r>
        <w:r w:rsidR="003C3EEE">
          <w:rPr>
            <w:noProof/>
            <w:webHidden/>
          </w:rPr>
          <w:tab/>
        </w:r>
        <w:r w:rsidR="003C3EEE">
          <w:rPr>
            <w:noProof/>
            <w:webHidden/>
          </w:rPr>
          <w:fldChar w:fldCharType="begin"/>
        </w:r>
        <w:r w:rsidR="003C3EEE">
          <w:rPr>
            <w:noProof/>
            <w:webHidden/>
          </w:rPr>
          <w:instrText xml:space="preserve"> PAGEREF _Toc25657246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55FCD5D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7" w:history="1">
        <w:r w:rsidR="003C3EEE" w:rsidRPr="00AC56DB">
          <w:rPr>
            <w:rStyle w:val="Hyperlink"/>
            <w:noProof/>
          </w:rPr>
          <w:t>13.15</w:t>
        </w:r>
        <w:r w:rsidR="003C3EEE">
          <w:rPr>
            <w:rFonts w:asciiTheme="minorHAnsi" w:eastAsiaTheme="minorEastAsia" w:hAnsiTheme="minorHAnsi" w:cstheme="minorBidi"/>
            <w:noProof/>
            <w:sz w:val="22"/>
            <w:szCs w:val="22"/>
          </w:rPr>
          <w:tab/>
        </w:r>
        <w:r w:rsidR="003C3EEE" w:rsidRPr="00AC56DB">
          <w:rPr>
            <w:rStyle w:val="Hyperlink"/>
            <w:noProof/>
          </w:rPr>
          <w:t>RunOff(mm_mo)</w:t>
        </w:r>
        <w:r w:rsidR="003C3EEE">
          <w:rPr>
            <w:noProof/>
            <w:webHidden/>
          </w:rPr>
          <w:tab/>
        </w:r>
        <w:r w:rsidR="003C3EEE">
          <w:rPr>
            <w:noProof/>
            <w:webHidden/>
          </w:rPr>
          <w:fldChar w:fldCharType="begin"/>
        </w:r>
        <w:r w:rsidR="003C3EEE">
          <w:rPr>
            <w:noProof/>
            <w:webHidden/>
          </w:rPr>
          <w:instrText xml:space="preserve"> PAGEREF _Toc25657247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5FA4B14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8" w:history="1">
        <w:r w:rsidR="003C3EEE" w:rsidRPr="00AC56DB">
          <w:rPr>
            <w:rStyle w:val="Hyperlink"/>
            <w:noProof/>
          </w:rPr>
          <w:t>13.16</w:t>
        </w:r>
        <w:r w:rsidR="003C3EEE">
          <w:rPr>
            <w:rFonts w:asciiTheme="minorHAnsi" w:eastAsiaTheme="minorEastAsia" w:hAnsiTheme="minorHAnsi" w:cstheme="minorBidi"/>
            <w:noProof/>
            <w:sz w:val="22"/>
            <w:szCs w:val="22"/>
          </w:rPr>
          <w:tab/>
        </w:r>
        <w:r w:rsidR="003C3EEE" w:rsidRPr="00AC56DB">
          <w:rPr>
            <w:rStyle w:val="Hyperlink"/>
            <w:noProof/>
          </w:rPr>
          <w:t>Leakage(mm)</w:t>
        </w:r>
        <w:r w:rsidR="003C3EEE">
          <w:rPr>
            <w:noProof/>
            <w:webHidden/>
          </w:rPr>
          <w:tab/>
        </w:r>
        <w:r w:rsidR="003C3EEE">
          <w:rPr>
            <w:noProof/>
            <w:webHidden/>
          </w:rPr>
          <w:fldChar w:fldCharType="begin"/>
        </w:r>
        <w:r w:rsidR="003C3EEE">
          <w:rPr>
            <w:noProof/>
            <w:webHidden/>
          </w:rPr>
          <w:instrText xml:space="preserve"> PAGEREF _Toc25657248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4C3213FD"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49" w:history="1">
        <w:r w:rsidR="003C3EEE" w:rsidRPr="00AC56DB">
          <w:rPr>
            <w:rStyle w:val="Hyperlink"/>
            <w:noProof/>
          </w:rPr>
          <w:t>13.17</w:t>
        </w:r>
        <w:r w:rsidR="003C3EEE">
          <w:rPr>
            <w:rFonts w:asciiTheme="minorHAnsi" w:eastAsiaTheme="minorEastAsia" w:hAnsiTheme="minorHAnsi" w:cstheme="minorBidi"/>
            <w:noProof/>
            <w:sz w:val="22"/>
            <w:szCs w:val="22"/>
          </w:rPr>
          <w:tab/>
        </w:r>
        <w:r w:rsidR="003C3EEE" w:rsidRPr="00AC56DB">
          <w:rPr>
            <w:rStyle w:val="Hyperlink"/>
            <w:noProof/>
          </w:rPr>
          <w:t>PET(mm)</w:t>
        </w:r>
        <w:r w:rsidR="003C3EEE">
          <w:rPr>
            <w:noProof/>
            <w:webHidden/>
          </w:rPr>
          <w:tab/>
        </w:r>
        <w:r w:rsidR="003C3EEE">
          <w:rPr>
            <w:noProof/>
            <w:webHidden/>
          </w:rPr>
          <w:fldChar w:fldCharType="begin"/>
        </w:r>
        <w:r w:rsidR="003C3EEE">
          <w:rPr>
            <w:noProof/>
            <w:webHidden/>
          </w:rPr>
          <w:instrText xml:space="preserve"> PAGEREF _Toc25657249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38359BEA"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0" w:history="1">
        <w:r w:rsidR="003C3EEE" w:rsidRPr="00AC56DB">
          <w:rPr>
            <w:rStyle w:val="Hyperlink"/>
            <w:noProof/>
          </w:rPr>
          <w:t>13.18</w:t>
        </w:r>
        <w:r w:rsidR="003C3EEE">
          <w:rPr>
            <w:rFonts w:asciiTheme="minorHAnsi" w:eastAsiaTheme="minorEastAsia" w:hAnsiTheme="minorHAnsi" w:cstheme="minorBidi"/>
            <w:noProof/>
            <w:sz w:val="22"/>
            <w:szCs w:val="22"/>
          </w:rPr>
          <w:tab/>
        </w:r>
        <w:r w:rsidR="003C3EEE" w:rsidRPr="00AC56DB">
          <w:rPr>
            <w:rStyle w:val="Hyperlink"/>
            <w:noProof/>
          </w:rPr>
          <w:t>Evaporation(mm)</w:t>
        </w:r>
        <w:r w:rsidR="003C3EEE">
          <w:rPr>
            <w:noProof/>
            <w:webHidden/>
          </w:rPr>
          <w:tab/>
        </w:r>
        <w:r w:rsidR="003C3EEE">
          <w:rPr>
            <w:noProof/>
            <w:webHidden/>
          </w:rPr>
          <w:fldChar w:fldCharType="begin"/>
        </w:r>
        <w:r w:rsidR="003C3EEE">
          <w:rPr>
            <w:noProof/>
            <w:webHidden/>
          </w:rPr>
          <w:instrText xml:space="preserve"> PAGEREF _Toc25657250 \h </w:instrText>
        </w:r>
        <w:r w:rsidR="003C3EEE">
          <w:rPr>
            <w:noProof/>
            <w:webHidden/>
          </w:rPr>
        </w:r>
        <w:r w:rsidR="003C3EEE">
          <w:rPr>
            <w:noProof/>
            <w:webHidden/>
          </w:rPr>
          <w:fldChar w:fldCharType="separate"/>
        </w:r>
        <w:r w:rsidR="003C3EEE">
          <w:rPr>
            <w:noProof/>
            <w:webHidden/>
          </w:rPr>
          <w:t>54</w:t>
        </w:r>
        <w:r w:rsidR="003C3EEE">
          <w:rPr>
            <w:noProof/>
            <w:webHidden/>
          </w:rPr>
          <w:fldChar w:fldCharType="end"/>
        </w:r>
      </w:hyperlink>
    </w:p>
    <w:p w14:paraId="7BAB330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1" w:history="1">
        <w:r w:rsidR="003C3EEE" w:rsidRPr="00AC56DB">
          <w:rPr>
            <w:rStyle w:val="Hyperlink"/>
            <w:noProof/>
          </w:rPr>
          <w:t>13.19</w:t>
        </w:r>
        <w:r w:rsidR="003C3EEE">
          <w:rPr>
            <w:rFonts w:asciiTheme="minorHAnsi" w:eastAsiaTheme="minorEastAsia" w:hAnsiTheme="minorHAnsi" w:cstheme="minorBidi"/>
            <w:noProof/>
            <w:sz w:val="22"/>
            <w:szCs w:val="22"/>
          </w:rPr>
          <w:tab/>
        </w:r>
        <w:r w:rsidR="003C3EEE" w:rsidRPr="00AC56DB">
          <w:rPr>
            <w:rStyle w:val="Hyperlink"/>
            <w:noProof/>
          </w:rPr>
          <w:t>Transpiration(mm)</w:t>
        </w:r>
        <w:r w:rsidR="003C3EEE">
          <w:rPr>
            <w:noProof/>
            <w:webHidden/>
          </w:rPr>
          <w:tab/>
        </w:r>
        <w:r w:rsidR="003C3EEE">
          <w:rPr>
            <w:noProof/>
            <w:webHidden/>
          </w:rPr>
          <w:fldChar w:fldCharType="begin"/>
        </w:r>
        <w:r w:rsidR="003C3EEE">
          <w:rPr>
            <w:noProof/>
            <w:webHidden/>
          </w:rPr>
          <w:instrText xml:space="preserve"> PAGEREF _Toc25657251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71D1774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2" w:history="1">
        <w:r w:rsidR="003C3EEE" w:rsidRPr="00AC56DB">
          <w:rPr>
            <w:rStyle w:val="Hyperlink"/>
            <w:noProof/>
          </w:rPr>
          <w:t>13.20</w:t>
        </w:r>
        <w:r w:rsidR="003C3EEE">
          <w:rPr>
            <w:rFonts w:asciiTheme="minorHAnsi" w:eastAsiaTheme="minorEastAsia" w:hAnsiTheme="minorHAnsi" w:cstheme="minorBidi"/>
            <w:noProof/>
            <w:sz w:val="22"/>
            <w:szCs w:val="22"/>
          </w:rPr>
          <w:tab/>
        </w:r>
        <w:r w:rsidR="003C3EEE" w:rsidRPr="00AC56DB">
          <w:rPr>
            <w:rStyle w:val="Hyperlink"/>
            <w:noProof/>
          </w:rPr>
          <w:t>Interception(mm)</w:t>
        </w:r>
        <w:r w:rsidR="003C3EEE">
          <w:rPr>
            <w:noProof/>
            <w:webHidden/>
          </w:rPr>
          <w:tab/>
        </w:r>
        <w:r w:rsidR="003C3EEE">
          <w:rPr>
            <w:noProof/>
            <w:webHidden/>
          </w:rPr>
          <w:fldChar w:fldCharType="begin"/>
        </w:r>
        <w:r w:rsidR="003C3EEE">
          <w:rPr>
            <w:noProof/>
            <w:webHidden/>
          </w:rPr>
          <w:instrText xml:space="preserve"> PAGEREF _Toc25657252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0BD9894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3" w:history="1">
        <w:r w:rsidR="003C3EEE" w:rsidRPr="00AC56DB">
          <w:rPr>
            <w:rStyle w:val="Hyperlink"/>
            <w:noProof/>
          </w:rPr>
          <w:t>13.21</w:t>
        </w:r>
        <w:r w:rsidR="003C3EEE">
          <w:rPr>
            <w:rFonts w:asciiTheme="minorHAnsi" w:eastAsiaTheme="minorEastAsia" w:hAnsiTheme="minorHAnsi" w:cstheme="minorBidi"/>
            <w:noProof/>
            <w:sz w:val="22"/>
            <w:szCs w:val="22"/>
          </w:rPr>
          <w:tab/>
        </w:r>
        <w:r w:rsidR="003C3EEE" w:rsidRPr="00AC56DB">
          <w:rPr>
            <w:rStyle w:val="Hyperlink"/>
            <w:noProof/>
          </w:rPr>
          <w:t>PrecLoss(mm/mo)</w:t>
        </w:r>
        <w:r w:rsidR="003C3EEE">
          <w:rPr>
            <w:noProof/>
            <w:webHidden/>
          </w:rPr>
          <w:tab/>
        </w:r>
        <w:r w:rsidR="003C3EEE">
          <w:rPr>
            <w:noProof/>
            <w:webHidden/>
          </w:rPr>
          <w:fldChar w:fldCharType="begin"/>
        </w:r>
        <w:r w:rsidR="003C3EEE">
          <w:rPr>
            <w:noProof/>
            <w:webHidden/>
          </w:rPr>
          <w:instrText xml:space="preserve"> PAGEREF _Toc25657253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3374425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4" w:history="1">
        <w:r w:rsidR="003C3EEE" w:rsidRPr="00AC56DB">
          <w:rPr>
            <w:rStyle w:val="Hyperlink"/>
            <w:noProof/>
          </w:rPr>
          <w:t>13.22</w:t>
        </w:r>
        <w:r w:rsidR="003C3EEE">
          <w:rPr>
            <w:rFonts w:asciiTheme="minorHAnsi" w:eastAsiaTheme="minorEastAsia" w:hAnsiTheme="minorHAnsi" w:cstheme="minorBidi"/>
            <w:noProof/>
            <w:sz w:val="22"/>
            <w:szCs w:val="22"/>
          </w:rPr>
          <w:tab/>
        </w:r>
        <w:r w:rsidR="003C3EEE" w:rsidRPr="00AC56DB">
          <w:rPr>
            <w:rStyle w:val="Hyperlink"/>
            <w:noProof/>
          </w:rPr>
          <w:t>Water(mm)</w:t>
        </w:r>
        <w:r w:rsidR="003C3EEE">
          <w:rPr>
            <w:noProof/>
            <w:webHidden/>
          </w:rPr>
          <w:tab/>
        </w:r>
        <w:r w:rsidR="003C3EEE">
          <w:rPr>
            <w:noProof/>
            <w:webHidden/>
          </w:rPr>
          <w:fldChar w:fldCharType="begin"/>
        </w:r>
        <w:r w:rsidR="003C3EEE">
          <w:rPr>
            <w:noProof/>
            <w:webHidden/>
          </w:rPr>
          <w:instrText xml:space="preserve"> PAGEREF _Toc25657254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0E21930B"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5" w:history="1">
        <w:r w:rsidR="003C3EEE" w:rsidRPr="00AC56DB">
          <w:rPr>
            <w:rStyle w:val="Hyperlink"/>
            <w:noProof/>
          </w:rPr>
          <w:t>13.23</w:t>
        </w:r>
        <w:r w:rsidR="003C3EEE">
          <w:rPr>
            <w:rFonts w:asciiTheme="minorHAnsi" w:eastAsiaTheme="minorEastAsia" w:hAnsiTheme="minorHAnsi" w:cstheme="minorBidi"/>
            <w:noProof/>
            <w:sz w:val="22"/>
            <w:szCs w:val="22"/>
          </w:rPr>
          <w:tab/>
        </w:r>
        <w:r w:rsidR="003C3EEE" w:rsidRPr="00AC56DB">
          <w:rPr>
            <w:rStyle w:val="Hyperlink"/>
            <w:noProof/>
          </w:rPr>
          <w:t>PressureHead(m)</w:t>
        </w:r>
        <w:r w:rsidR="003C3EEE">
          <w:rPr>
            <w:noProof/>
            <w:webHidden/>
          </w:rPr>
          <w:tab/>
        </w:r>
        <w:r w:rsidR="003C3EEE">
          <w:rPr>
            <w:noProof/>
            <w:webHidden/>
          </w:rPr>
          <w:fldChar w:fldCharType="begin"/>
        </w:r>
        <w:r w:rsidR="003C3EEE">
          <w:rPr>
            <w:noProof/>
            <w:webHidden/>
          </w:rPr>
          <w:instrText xml:space="preserve"> PAGEREF _Toc25657255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3912D082"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6" w:history="1">
        <w:r w:rsidR="003C3EEE" w:rsidRPr="00AC56DB">
          <w:rPr>
            <w:rStyle w:val="Hyperlink"/>
            <w:noProof/>
          </w:rPr>
          <w:t>13.24</w:t>
        </w:r>
        <w:r w:rsidR="003C3EEE">
          <w:rPr>
            <w:rFonts w:asciiTheme="minorHAnsi" w:eastAsiaTheme="minorEastAsia" w:hAnsiTheme="minorHAnsi" w:cstheme="minorBidi"/>
            <w:noProof/>
            <w:sz w:val="22"/>
            <w:szCs w:val="22"/>
          </w:rPr>
          <w:tab/>
        </w:r>
        <w:r w:rsidR="003C3EEE" w:rsidRPr="00AC56DB">
          <w:rPr>
            <w:rStyle w:val="Hyperlink"/>
            <w:noProof/>
          </w:rPr>
          <w:t>SnowPack (mm)</w:t>
        </w:r>
        <w:r w:rsidR="003C3EEE">
          <w:rPr>
            <w:noProof/>
            <w:webHidden/>
          </w:rPr>
          <w:tab/>
        </w:r>
        <w:r w:rsidR="003C3EEE">
          <w:rPr>
            <w:noProof/>
            <w:webHidden/>
          </w:rPr>
          <w:fldChar w:fldCharType="begin"/>
        </w:r>
        <w:r w:rsidR="003C3EEE">
          <w:rPr>
            <w:noProof/>
            <w:webHidden/>
          </w:rPr>
          <w:instrText xml:space="preserve"> PAGEREF _Toc25657256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21D5D7F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7" w:history="1">
        <w:r w:rsidR="003C3EEE" w:rsidRPr="00AC56DB">
          <w:rPr>
            <w:rStyle w:val="Hyperlink"/>
            <w:noProof/>
          </w:rPr>
          <w:t>13.25</w:t>
        </w:r>
        <w:r w:rsidR="003C3EEE">
          <w:rPr>
            <w:rFonts w:asciiTheme="minorHAnsi" w:eastAsiaTheme="minorEastAsia" w:hAnsiTheme="minorHAnsi" w:cstheme="minorBidi"/>
            <w:noProof/>
            <w:sz w:val="22"/>
            <w:szCs w:val="22"/>
          </w:rPr>
          <w:tab/>
        </w:r>
        <w:r w:rsidR="003C3EEE" w:rsidRPr="00AC56DB">
          <w:rPr>
            <w:rStyle w:val="Hyperlink"/>
            <w:noProof/>
          </w:rPr>
          <w:t>LAI(m2)</w:t>
        </w:r>
        <w:r w:rsidR="003C3EEE">
          <w:rPr>
            <w:noProof/>
            <w:webHidden/>
          </w:rPr>
          <w:tab/>
        </w:r>
        <w:r w:rsidR="003C3EEE">
          <w:rPr>
            <w:noProof/>
            <w:webHidden/>
          </w:rPr>
          <w:fldChar w:fldCharType="begin"/>
        </w:r>
        <w:r w:rsidR="003C3EEE">
          <w:rPr>
            <w:noProof/>
            <w:webHidden/>
          </w:rPr>
          <w:instrText xml:space="preserve"> PAGEREF _Toc25657257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23CA857B"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8" w:history="1">
        <w:r w:rsidR="003C3EEE" w:rsidRPr="00AC56DB">
          <w:rPr>
            <w:rStyle w:val="Hyperlink"/>
            <w:noProof/>
          </w:rPr>
          <w:t>13.26</w:t>
        </w:r>
        <w:r w:rsidR="003C3EEE">
          <w:rPr>
            <w:rFonts w:asciiTheme="minorHAnsi" w:eastAsiaTheme="minorEastAsia" w:hAnsiTheme="minorHAnsi" w:cstheme="minorBidi"/>
            <w:noProof/>
            <w:sz w:val="22"/>
            <w:szCs w:val="22"/>
          </w:rPr>
          <w:tab/>
        </w:r>
        <w:r w:rsidR="003C3EEE" w:rsidRPr="00AC56DB">
          <w:rPr>
            <w:rStyle w:val="Hyperlink"/>
            <w:noProof/>
          </w:rPr>
          <w:t>VPD(kPa)</w:t>
        </w:r>
        <w:r w:rsidR="003C3EEE">
          <w:rPr>
            <w:noProof/>
            <w:webHidden/>
          </w:rPr>
          <w:tab/>
        </w:r>
        <w:r w:rsidR="003C3EEE">
          <w:rPr>
            <w:noProof/>
            <w:webHidden/>
          </w:rPr>
          <w:fldChar w:fldCharType="begin"/>
        </w:r>
        <w:r w:rsidR="003C3EEE">
          <w:rPr>
            <w:noProof/>
            <w:webHidden/>
          </w:rPr>
          <w:instrText xml:space="preserve"> PAGEREF _Toc25657258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2B6F915B"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59" w:history="1">
        <w:r w:rsidR="003C3EEE" w:rsidRPr="00AC56DB">
          <w:rPr>
            <w:rStyle w:val="Hyperlink"/>
            <w:noProof/>
          </w:rPr>
          <w:t>13.27</w:t>
        </w:r>
        <w:r w:rsidR="003C3EEE">
          <w:rPr>
            <w:rFonts w:asciiTheme="minorHAnsi" w:eastAsiaTheme="minorEastAsia" w:hAnsiTheme="minorHAnsi" w:cstheme="minorBidi"/>
            <w:noProof/>
            <w:sz w:val="22"/>
            <w:szCs w:val="22"/>
          </w:rPr>
          <w:tab/>
        </w:r>
        <w:r w:rsidR="003C3EEE" w:rsidRPr="00AC56DB">
          <w:rPr>
            <w:rStyle w:val="Hyperlink"/>
            <w:noProof/>
          </w:rPr>
          <w:t>GrossPsn(gC/mo)</w:t>
        </w:r>
        <w:r w:rsidR="003C3EEE">
          <w:rPr>
            <w:noProof/>
            <w:webHidden/>
          </w:rPr>
          <w:tab/>
        </w:r>
        <w:r w:rsidR="003C3EEE">
          <w:rPr>
            <w:noProof/>
            <w:webHidden/>
          </w:rPr>
          <w:fldChar w:fldCharType="begin"/>
        </w:r>
        <w:r w:rsidR="003C3EEE">
          <w:rPr>
            <w:noProof/>
            <w:webHidden/>
          </w:rPr>
          <w:instrText xml:space="preserve"> PAGEREF _Toc25657259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72282972"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0" w:history="1">
        <w:r w:rsidR="003C3EEE" w:rsidRPr="00AC56DB">
          <w:rPr>
            <w:rStyle w:val="Hyperlink"/>
            <w:noProof/>
          </w:rPr>
          <w:t>13.28</w:t>
        </w:r>
        <w:r w:rsidR="003C3EEE">
          <w:rPr>
            <w:rFonts w:asciiTheme="minorHAnsi" w:eastAsiaTheme="minorEastAsia" w:hAnsiTheme="minorHAnsi" w:cstheme="minorBidi"/>
            <w:noProof/>
            <w:sz w:val="22"/>
            <w:szCs w:val="22"/>
          </w:rPr>
          <w:tab/>
        </w:r>
        <w:r w:rsidR="003C3EEE" w:rsidRPr="00AC56DB">
          <w:rPr>
            <w:rStyle w:val="Hyperlink"/>
            <w:noProof/>
          </w:rPr>
          <w:t>NetPsn(gC/mo)</w:t>
        </w:r>
        <w:r w:rsidR="003C3EEE">
          <w:rPr>
            <w:noProof/>
            <w:webHidden/>
          </w:rPr>
          <w:tab/>
        </w:r>
        <w:r w:rsidR="003C3EEE">
          <w:rPr>
            <w:noProof/>
            <w:webHidden/>
          </w:rPr>
          <w:fldChar w:fldCharType="begin"/>
        </w:r>
        <w:r w:rsidR="003C3EEE">
          <w:rPr>
            <w:noProof/>
            <w:webHidden/>
          </w:rPr>
          <w:instrText xml:space="preserve"> PAGEREF _Toc25657260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09CAEF02"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1" w:history="1">
        <w:r w:rsidR="003C3EEE" w:rsidRPr="00AC56DB">
          <w:rPr>
            <w:rStyle w:val="Hyperlink"/>
            <w:noProof/>
          </w:rPr>
          <w:t>13.29</w:t>
        </w:r>
        <w:r w:rsidR="003C3EEE">
          <w:rPr>
            <w:rFonts w:asciiTheme="minorHAnsi" w:eastAsiaTheme="minorEastAsia" w:hAnsiTheme="minorHAnsi" w:cstheme="minorBidi"/>
            <w:noProof/>
            <w:sz w:val="22"/>
            <w:szCs w:val="22"/>
          </w:rPr>
          <w:tab/>
        </w:r>
        <w:r w:rsidR="003C3EEE" w:rsidRPr="00AC56DB">
          <w:rPr>
            <w:rStyle w:val="Hyperlink"/>
            <w:noProof/>
          </w:rPr>
          <w:t>MaintenanceRespiration(gC/mo)</w:t>
        </w:r>
        <w:r w:rsidR="003C3EEE">
          <w:rPr>
            <w:noProof/>
            <w:webHidden/>
          </w:rPr>
          <w:tab/>
        </w:r>
        <w:r w:rsidR="003C3EEE">
          <w:rPr>
            <w:noProof/>
            <w:webHidden/>
          </w:rPr>
          <w:fldChar w:fldCharType="begin"/>
        </w:r>
        <w:r w:rsidR="003C3EEE">
          <w:rPr>
            <w:noProof/>
            <w:webHidden/>
          </w:rPr>
          <w:instrText xml:space="preserve"> PAGEREF _Toc25657261 \h </w:instrText>
        </w:r>
        <w:r w:rsidR="003C3EEE">
          <w:rPr>
            <w:noProof/>
            <w:webHidden/>
          </w:rPr>
        </w:r>
        <w:r w:rsidR="003C3EEE">
          <w:rPr>
            <w:noProof/>
            <w:webHidden/>
          </w:rPr>
          <w:fldChar w:fldCharType="separate"/>
        </w:r>
        <w:r w:rsidR="003C3EEE">
          <w:rPr>
            <w:noProof/>
            <w:webHidden/>
          </w:rPr>
          <w:t>55</w:t>
        </w:r>
        <w:r w:rsidR="003C3EEE">
          <w:rPr>
            <w:noProof/>
            <w:webHidden/>
          </w:rPr>
          <w:fldChar w:fldCharType="end"/>
        </w:r>
      </w:hyperlink>
    </w:p>
    <w:p w14:paraId="493FC51E"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2" w:history="1">
        <w:r w:rsidR="003C3EEE" w:rsidRPr="00AC56DB">
          <w:rPr>
            <w:rStyle w:val="Hyperlink"/>
            <w:noProof/>
          </w:rPr>
          <w:t>13.30</w:t>
        </w:r>
        <w:r w:rsidR="003C3EEE">
          <w:rPr>
            <w:rFonts w:asciiTheme="minorHAnsi" w:eastAsiaTheme="minorEastAsia" w:hAnsiTheme="minorHAnsi" w:cstheme="minorBidi"/>
            <w:noProof/>
            <w:sz w:val="22"/>
            <w:szCs w:val="22"/>
          </w:rPr>
          <w:tab/>
        </w:r>
        <w:r w:rsidR="003C3EEE" w:rsidRPr="00AC56DB">
          <w:rPr>
            <w:rStyle w:val="Hyperlink"/>
            <w:noProof/>
          </w:rPr>
          <w:t>Wood(gDW)</w:t>
        </w:r>
        <w:r w:rsidR="003C3EEE">
          <w:rPr>
            <w:noProof/>
            <w:webHidden/>
          </w:rPr>
          <w:tab/>
        </w:r>
        <w:r w:rsidR="003C3EEE">
          <w:rPr>
            <w:noProof/>
            <w:webHidden/>
          </w:rPr>
          <w:fldChar w:fldCharType="begin"/>
        </w:r>
        <w:r w:rsidR="003C3EEE">
          <w:rPr>
            <w:noProof/>
            <w:webHidden/>
          </w:rPr>
          <w:instrText xml:space="preserve"> PAGEREF _Toc25657262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2E79DBE1"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3" w:history="1">
        <w:r w:rsidR="003C3EEE" w:rsidRPr="00AC56DB">
          <w:rPr>
            <w:rStyle w:val="Hyperlink"/>
            <w:noProof/>
          </w:rPr>
          <w:t>13.31</w:t>
        </w:r>
        <w:r w:rsidR="003C3EEE">
          <w:rPr>
            <w:rFonts w:asciiTheme="minorHAnsi" w:eastAsiaTheme="minorEastAsia" w:hAnsiTheme="minorHAnsi" w:cstheme="minorBidi"/>
            <w:noProof/>
            <w:sz w:val="22"/>
            <w:szCs w:val="22"/>
          </w:rPr>
          <w:tab/>
        </w:r>
        <w:r w:rsidR="003C3EEE" w:rsidRPr="00AC56DB">
          <w:rPr>
            <w:rStyle w:val="Hyperlink"/>
            <w:noProof/>
          </w:rPr>
          <w:t>Root(gDW)</w:t>
        </w:r>
        <w:r w:rsidR="003C3EEE">
          <w:rPr>
            <w:noProof/>
            <w:webHidden/>
          </w:rPr>
          <w:tab/>
        </w:r>
        <w:r w:rsidR="003C3EEE">
          <w:rPr>
            <w:noProof/>
            <w:webHidden/>
          </w:rPr>
          <w:fldChar w:fldCharType="begin"/>
        </w:r>
        <w:r w:rsidR="003C3EEE">
          <w:rPr>
            <w:noProof/>
            <w:webHidden/>
          </w:rPr>
          <w:instrText xml:space="preserve"> PAGEREF _Toc25657263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13F50143"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4" w:history="1">
        <w:r w:rsidR="003C3EEE" w:rsidRPr="00AC56DB">
          <w:rPr>
            <w:rStyle w:val="Hyperlink"/>
            <w:noProof/>
          </w:rPr>
          <w:t>13.32</w:t>
        </w:r>
        <w:r w:rsidR="003C3EEE">
          <w:rPr>
            <w:rFonts w:asciiTheme="minorHAnsi" w:eastAsiaTheme="minorEastAsia" w:hAnsiTheme="minorHAnsi" w:cstheme="minorBidi"/>
            <w:noProof/>
            <w:sz w:val="22"/>
            <w:szCs w:val="22"/>
          </w:rPr>
          <w:tab/>
        </w:r>
        <w:r w:rsidR="003C3EEE" w:rsidRPr="00AC56DB">
          <w:rPr>
            <w:rStyle w:val="Hyperlink"/>
            <w:noProof/>
          </w:rPr>
          <w:t>Fol(gDW)</w:t>
        </w:r>
        <w:r w:rsidR="003C3EEE">
          <w:rPr>
            <w:noProof/>
            <w:webHidden/>
          </w:rPr>
          <w:tab/>
        </w:r>
        <w:r w:rsidR="003C3EEE">
          <w:rPr>
            <w:noProof/>
            <w:webHidden/>
          </w:rPr>
          <w:fldChar w:fldCharType="begin"/>
        </w:r>
        <w:r w:rsidR="003C3EEE">
          <w:rPr>
            <w:noProof/>
            <w:webHidden/>
          </w:rPr>
          <w:instrText xml:space="preserve"> PAGEREF _Toc25657264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393E157F"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5" w:history="1">
        <w:r w:rsidR="003C3EEE" w:rsidRPr="00AC56DB">
          <w:rPr>
            <w:rStyle w:val="Hyperlink"/>
            <w:noProof/>
          </w:rPr>
          <w:t>13.33</w:t>
        </w:r>
        <w:r w:rsidR="003C3EEE">
          <w:rPr>
            <w:rFonts w:asciiTheme="minorHAnsi" w:eastAsiaTheme="minorEastAsia" w:hAnsiTheme="minorHAnsi" w:cstheme="minorBidi"/>
            <w:noProof/>
            <w:sz w:val="22"/>
            <w:szCs w:val="22"/>
          </w:rPr>
          <w:tab/>
        </w:r>
        <w:r w:rsidR="003C3EEE" w:rsidRPr="00AC56DB">
          <w:rPr>
            <w:rStyle w:val="Hyperlink"/>
            <w:noProof/>
          </w:rPr>
          <w:t>NSC(gC)</w:t>
        </w:r>
        <w:r w:rsidR="003C3EEE">
          <w:rPr>
            <w:noProof/>
            <w:webHidden/>
          </w:rPr>
          <w:tab/>
        </w:r>
        <w:r w:rsidR="003C3EEE">
          <w:rPr>
            <w:noProof/>
            <w:webHidden/>
          </w:rPr>
          <w:fldChar w:fldCharType="begin"/>
        </w:r>
        <w:r w:rsidR="003C3EEE">
          <w:rPr>
            <w:noProof/>
            <w:webHidden/>
          </w:rPr>
          <w:instrText xml:space="preserve"> PAGEREF _Toc25657265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1DCB7EC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6" w:history="1">
        <w:r w:rsidR="003C3EEE" w:rsidRPr="00AC56DB">
          <w:rPr>
            <w:rStyle w:val="Hyperlink"/>
            <w:noProof/>
          </w:rPr>
          <w:t>13.34</w:t>
        </w:r>
        <w:r w:rsidR="003C3EEE">
          <w:rPr>
            <w:rFonts w:asciiTheme="minorHAnsi" w:eastAsiaTheme="minorEastAsia" w:hAnsiTheme="minorHAnsi" w:cstheme="minorBidi"/>
            <w:noProof/>
            <w:sz w:val="22"/>
            <w:szCs w:val="22"/>
          </w:rPr>
          <w:tab/>
        </w:r>
        <w:r w:rsidR="003C3EEE" w:rsidRPr="00AC56DB">
          <w:rPr>
            <w:rStyle w:val="Hyperlink"/>
            <w:noProof/>
          </w:rPr>
          <w:t>HeteroResp(gC_mo)</w:t>
        </w:r>
        <w:r w:rsidR="003C3EEE">
          <w:rPr>
            <w:noProof/>
            <w:webHidden/>
          </w:rPr>
          <w:tab/>
        </w:r>
        <w:r w:rsidR="003C3EEE">
          <w:rPr>
            <w:noProof/>
            <w:webHidden/>
          </w:rPr>
          <w:fldChar w:fldCharType="begin"/>
        </w:r>
        <w:r w:rsidR="003C3EEE">
          <w:rPr>
            <w:noProof/>
            <w:webHidden/>
          </w:rPr>
          <w:instrText xml:space="preserve"> PAGEREF _Toc25657266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22CB89BD"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7" w:history="1">
        <w:r w:rsidR="003C3EEE" w:rsidRPr="00AC56DB">
          <w:rPr>
            <w:rStyle w:val="Hyperlink"/>
            <w:noProof/>
          </w:rPr>
          <w:t>13.35</w:t>
        </w:r>
        <w:r w:rsidR="003C3EEE">
          <w:rPr>
            <w:rFonts w:asciiTheme="minorHAnsi" w:eastAsiaTheme="minorEastAsia" w:hAnsiTheme="minorHAnsi" w:cstheme="minorBidi"/>
            <w:noProof/>
            <w:sz w:val="22"/>
            <w:szCs w:val="22"/>
          </w:rPr>
          <w:tab/>
        </w:r>
        <w:r w:rsidR="003C3EEE" w:rsidRPr="00AC56DB">
          <w:rPr>
            <w:rStyle w:val="Hyperlink"/>
            <w:noProof/>
          </w:rPr>
          <w:t>Litter(gDW/m</w:t>
        </w:r>
        <w:r w:rsidR="003C3EEE" w:rsidRPr="00AC56DB">
          <w:rPr>
            <w:rStyle w:val="Hyperlink"/>
            <w:noProof/>
            <w:vertAlign w:val="superscript"/>
          </w:rPr>
          <w:t>2</w:t>
        </w:r>
        <w:r w:rsidR="003C3EEE" w:rsidRPr="00AC56DB">
          <w:rPr>
            <w:rStyle w:val="Hyperlink"/>
            <w:noProof/>
          </w:rPr>
          <w:t>)</w:t>
        </w:r>
        <w:r w:rsidR="003C3EEE">
          <w:rPr>
            <w:noProof/>
            <w:webHidden/>
          </w:rPr>
          <w:tab/>
        </w:r>
        <w:r w:rsidR="003C3EEE">
          <w:rPr>
            <w:noProof/>
            <w:webHidden/>
          </w:rPr>
          <w:fldChar w:fldCharType="begin"/>
        </w:r>
        <w:r w:rsidR="003C3EEE">
          <w:rPr>
            <w:noProof/>
            <w:webHidden/>
          </w:rPr>
          <w:instrText xml:space="preserve"> PAGEREF _Toc25657267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756FCB4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8" w:history="1">
        <w:r w:rsidR="003C3EEE" w:rsidRPr="00AC56DB">
          <w:rPr>
            <w:rStyle w:val="Hyperlink"/>
            <w:noProof/>
          </w:rPr>
          <w:t>13.36</w:t>
        </w:r>
        <w:r w:rsidR="003C3EEE">
          <w:rPr>
            <w:rFonts w:asciiTheme="minorHAnsi" w:eastAsiaTheme="minorEastAsia" w:hAnsiTheme="minorHAnsi" w:cstheme="minorBidi"/>
            <w:noProof/>
            <w:sz w:val="22"/>
            <w:szCs w:val="22"/>
          </w:rPr>
          <w:tab/>
        </w:r>
        <w:r w:rsidR="003C3EEE" w:rsidRPr="00AC56DB">
          <w:rPr>
            <w:rStyle w:val="Hyperlink"/>
            <w:noProof/>
          </w:rPr>
          <w:t>CWD(gDW/m</w:t>
        </w:r>
        <w:r w:rsidR="003C3EEE" w:rsidRPr="00AC56DB">
          <w:rPr>
            <w:rStyle w:val="Hyperlink"/>
            <w:noProof/>
            <w:vertAlign w:val="superscript"/>
          </w:rPr>
          <w:t>2</w:t>
        </w:r>
        <w:r w:rsidR="003C3EEE" w:rsidRPr="00AC56DB">
          <w:rPr>
            <w:rStyle w:val="Hyperlink"/>
            <w:noProof/>
          </w:rPr>
          <w:t>)</w:t>
        </w:r>
        <w:r w:rsidR="003C3EEE">
          <w:rPr>
            <w:noProof/>
            <w:webHidden/>
          </w:rPr>
          <w:tab/>
        </w:r>
        <w:r w:rsidR="003C3EEE">
          <w:rPr>
            <w:noProof/>
            <w:webHidden/>
          </w:rPr>
          <w:fldChar w:fldCharType="begin"/>
        </w:r>
        <w:r w:rsidR="003C3EEE">
          <w:rPr>
            <w:noProof/>
            <w:webHidden/>
          </w:rPr>
          <w:instrText xml:space="preserve"> PAGEREF _Toc25657268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5CD68F20"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69" w:history="1">
        <w:r w:rsidR="003C3EEE" w:rsidRPr="00AC56DB">
          <w:rPr>
            <w:rStyle w:val="Hyperlink"/>
            <w:noProof/>
          </w:rPr>
          <w:t>13.37</w:t>
        </w:r>
        <w:r w:rsidR="003C3EEE">
          <w:rPr>
            <w:rFonts w:asciiTheme="minorHAnsi" w:eastAsiaTheme="minorEastAsia" w:hAnsiTheme="minorHAnsi" w:cstheme="minorBidi"/>
            <w:noProof/>
            <w:sz w:val="22"/>
            <w:szCs w:val="22"/>
          </w:rPr>
          <w:tab/>
        </w:r>
        <w:r w:rsidR="003C3EEE" w:rsidRPr="00AC56DB">
          <w:rPr>
            <w:rStyle w:val="Hyperlink"/>
            <w:noProof/>
          </w:rPr>
          <w:t>WoodySenescence (gDW/m</w:t>
        </w:r>
        <w:r w:rsidR="003C3EEE" w:rsidRPr="00AC56DB">
          <w:rPr>
            <w:rStyle w:val="Hyperlink"/>
            <w:noProof/>
            <w:vertAlign w:val="superscript"/>
          </w:rPr>
          <w:t>2</w:t>
        </w:r>
        <w:r w:rsidR="003C3EEE" w:rsidRPr="00AC56DB">
          <w:rPr>
            <w:rStyle w:val="Hyperlink"/>
            <w:noProof/>
          </w:rPr>
          <w:t>)</w:t>
        </w:r>
        <w:r w:rsidR="003C3EEE">
          <w:rPr>
            <w:noProof/>
            <w:webHidden/>
          </w:rPr>
          <w:tab/>
        </w:r>
        <w:r w:rsidR="003C3EEE">
          <w:rPr>
            <w:noProof/>
            <w:webHidden/>
          </w:rPr>
          <w:fldChar w:fldCharType="begin"/>
        </w:r>
        <w:r w:rsidR="003C3EEE">
          <w:rPr>
            <w:noProof/>
            <w:webHidden/>
          </w:rPr>
          <w:instrText xml:space="preserve"> PAGEREF _Toc25657269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2E3DB623"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70" w:history="1">
        <w:r w:rsidR="003C3EEE" w:rsidRPr="00AC56DB">
          <w:rPr>
            <w:rStyle w:val="Hyperlink"/>
            <w:noProof/>
          </w:rPr>
          <w:t>13.38</w:t>
        </w:r>
        <w:r w:rsidR="003C3EEE">
          <w:rPr>
            <w:rFonts w:asciiTheme="minorHAnsi" w:eastAsiaTheme="minorEastAsia" w:hAnsiTheme="minorHAnsi" w:cstheme="minorBidi"/>
            <w:noProof/>
            <w:sz w:val="22"/>
            <w:szCs w:val="22"/>
          </w:rPr>
          <w:tab/>
        </w:r>
        <w:r w:rsidR="003C3EEE" w:rsidRPr="00AC56DB">
          <w:rPr>
            <w:rStyle w:val="Hyperlink"/>
            <w:noProof/>
          </w:rPr>
          <w:t>FoliageSenescence (gDW/m</w:t>
        </w:r>
        <w:r w:rsidR="003C3EEE" w:rsidRPr="00AC56DB">
          <w:rPr>
            <w:rStyle w:val="Hyperlink"/>
            <w:noProof/>
            <w:vertAlign w:val="superscript"/>
          </w:rPr>
          <w:t>2</w:t>
        </w:r>
        <w:r w:rsidR="003C3EEE" w:rsidRPr="00AC56DB">
          <w:rPr>
            <w:rStyle w:val="Hyperlink"/>
            <w:noProof/>
          </w:rPr>
          <w:t>)</w:t>
        </w:r>
        <w:r w:rsidR="003C3EEE">
          <w:rPr>
            <w:noProof/>
            <w:webHidden/>
          </w:rPr>
          <w:tab/>
        </w:r>
        <w:r w:rsidR="003C3EEE">
          <w:rPr>
            <w:noProof/>
            <w:webHidden/>
          </w:rPr>
          <w:fldChar w:fldCharType="begin"/>
        </w:r>
        <w:r w:rsidR="003C3EEE">
          <w:rPr>
            <w:noProof/>
            <w:webHidden/>
          </w:rPr>
          <w:instrText xml:space="preserve"> PAGEREF _Toc25657270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10812BB1"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71" w:history="1">
        <w:r w:rsidR="003C3EEE" w:rsidRPr="00AC56DB">
          <w:rPr>
            <w:rStyle w:val="Hyperlink"/>
            <w:noProof/>
          </w:rPr>
          <w:t>13.39</w:t>
        </w:r>
        <w:r w:rsidR="003C3EEE">
          <w:rPr>
            <w:rFonts w:asciiTheme="minorHAnsi" w:eastAsiaTheme="minorEastAsia" w:hAnsiTheme="minorHAnsi" w:cstheme="minorBidi"/>
            <w:noProof/>
            <w:sz w:val="22"/>
            <w:szCs w:val="22"/>
          </w:rPr>
          <w:tab/>
        </w:r>
        <w:r w:rsidR="003C3EEE" w:rsidRPr="00AC56DB">
          <w:rPr>
            <w:rStyle w:val="Hyperlink"/>
            <w:noProof/>
          </w:rPr>
          <w:t>SubcanopyPAR</w:t>
        </w:r>
        <w:r w:rsidR="003C3EEE">
          <w:rPr>
            <w:noProof/>
            <w:webHidden/>
          </w:rPr>
          <w:tab/>
        </w:r>
        <w:r w:rsidR="003C3EEE">
          <w:rPr>
            <w:noProof/>
            <w:webHidden/>
          </w:rPr>
          <w:fldChar w:fldCharType="begin"/>
        </w:r>
        <w:r w:rsidR="003C3EEE">
          <w:rPr>
            <w:noProof/>
            <w:webHidden/>
          </w:rPr>
          <w:instrText xml:space="preserve"> PAGEREF _Toc25657271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4675EA03"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72" w:history="1">
        <w:r w:rsidR="003C3EEE" w:rsidRPr="00AC56DB">
          <w:rPr>
            <w:rStyle w:val="Hyperlink"/>
            <w:noProof/>
          </w:rPr>
          <w:t>13.40</w:t>
        </w:r>
        <w:r w:rsidR="003C3EEE">
          <w:rPr>
            <w:rFonts w:asciiTheme="minorHAnsi" w:eastAsiaTheme="minorEastAsia" w:hAnsiTheme="minorHAnsi" w:cstheme="minorBidi"/>
            <w:noProof/>
            <w:sz w:val="22"/>
            <w:szCs w:val="22"/>
          </w:rPr>
          <w:tab/>
        </w:r>
        <w:r w:rsidR="003C3EEE" w:rsidRPr="00AC56DB">
          <w:rPr>
            <w:rStyle w:val="Hyperlink"/>
            <w:noProof/>
          </w:rPr>
          <w:t>FrostDepth(mm)</w:t>
        </w:r>
        <w:r w:rsidR="003C3EEE">
          <w:rPr>
            <w:noProof/>
            <w:webHidden/>
          </w:rPr>
          <w:tab/>
        </w:r>
        <w:r w:rsidR="003C3EEE">
          <w:rPr>
            <w:noProof/>
            <w:webHidden/>
          </w:rPr>
          <w:fldChar w:fldCharType="begin"/>
        </w:r>
        <w:r w:rsidR="003C3EEE">
          <w:rPr>
            <w:noProof/>
            <w:webHidden/>
          </w:rPr>
          <w:instrText xml:space="preserve"> PAGEREF _Toc25657272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349F3E3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73" w:history="1">
        <w:r w:rsidR="003C3EEE" w:rsidRPr="00AC56DB">
          <w:rPr>
            <w:rStyle w:val="Hyperlink"/>
            <w:noProof/>
          </w:rPr>
          <w:t>13.41</w:t>
        </w:r>
        <w:r w:rsidR="003C3EEE">
          <w:rPr>
            <w:rFonts w:asciiTheme="minorHAnsi" w:eastAsiaTheme="minorEastAsia" w:hAnsiTheme="minorHAnsi" w:cstheme="minorBidi"/>
            <w:noProof/>
            <w:sz w:val="22"/>
            <w:szCs w:val="22"/>
          </w:rPr>
          <w:tab/>
        </w:r>
        <w:r w:rsidR="003C3EEE" w:rsidRPr="00AC56DB">
          <w:rPr>
            <w:rStyle w:val="Hyperlink"/>
            <w:noProof/>
          </w:rPr>
          <w:t>LeakageFrac(-)</w:t>
        </w:r>
        <w:r w:rsidR="003C3EEE">
          <w:rPr>
            <w:noProof/>
            <w:webHidden/>
          </w:rPr>
          <w:tab/>
        </w:r>
        <w:r w:rsidR="003C3EEE">
          <w:rPr>
            <w:noProof/>
            <w:webHidden/>
          </w:rPr>
          <w:fldChar w:fldCharType="begin"/>
        </w:r>
        <w:r w:rsidR="003C3EEE">
          <w:rPr>
            <w:noProof/>
            <w:webHidden/>
          </w:rPr>
          <w:instrText xml:space="preserve"> PAGEREF _Toc25657273 \h </w:instrText>
        </w:r>
        <w:r w:rsidR="003C3EEE">
          <w:rPr>
            <w:noProof/>
            <w:webHidden/>
          </w:rPr>
        </w:r>
        <w:r w:rsidR="003C3EEE">
          <w:rPr>
            <w:noProof/>
            <w:webHidden/>
          </w:rPr>
          <w:fldChar w:fldCharType="separate"/>
        </w:r>
        <w:r w:rsidR="003C3EEE">
          <w:rPr>
            <w:noProof/>
            <w:webHidden/>
          </w:rPr>
          <w:t>56</w:t>
        </w:r>
        <w:r w:rsidR="003C3EEE">
          <w:rPr>
            <w:noProof/>
            <w:webHidden/>
          </w:rPr>
          <w:fldChar w:fldCharType="end"/>
        </w:r>
      </w:hyperlink>
    </w:p>
    <w:p w14:paraId="5C22CEF9"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274" w:history="1">
        <w:r w:rsidR="003C3EEE" w:rsidRPr="00AC56DB">
          <w:rPr>
            <w:rStyle w:val="Hyperlink"/>
            <w:noProof/>
          </w:rPr>
          <w:t>14</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Output file - CohortData Table (Optional PNEToutputsites output)</w:t>
        </w:r>
        <w:r w:rsidR="003C3EEE">
          <w:rPr>
            <w:noProof/>
            <w:webHidden/>
          </w:rPr>
          <w:tab/>
        </w:r>
        <w:r w:rsidR="003C3EEE">
          <w:rPr>
            <w:noProof/>
            <w:webHidden/>
          </w:rPr>
          <w:fldChar w:fldCharType="begin"/>
        </w:r>
        <w:r w:rsidR="003C3EEE">
          <w:rPr>
            <w:noProof/>
            <w:webHidden/>
          </w:rPr>
          <w:instrText xml:space="preserve"> PAGEREF _Toc25657274 \h </w:instrText>
        </w:r>
        <w:r w:rsidR="003C3EEE">
          <w:rPr>
            <w:noProof/>
            <w:webHidden/>
          </w:rPr>
        </w:r>
        <w:r w:rsidR="003C3EEE">
          <w:rPr>
            <w:noProof/>
            <w:webHidden/>
          </w:rPr>
          <w:fldChar w:fldCharType="separate"/>
        </w:r>
        <w:r w:rsidR="003C3EEE">
          <w:rPr>
            <w:noProof/>
            <w:webHidden/>
          </w:rPr>
          <w:t>57</w:t>
        </w:r>
        <w:r w:rsidR="003C3EEE">
          <w:rPr>
            <w:noProof/>
            <w:webHidden/>
          </w:rPr>
          <w:fldChar w:fldCharType="end"/>
        </w:r>
      </w:hyperlink>
    </w:p>
    <w:p w14:paraId="3E6AFE20"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75" w:history="1">
        <w:r w:rsidR="003C3EEE" w:rsidRPr="00AC56DB">
          <w:rPr>
            <w:rStyle w:val="Hyperlink"/>
            <w:noProof/>
          </w:rPr>
          <w:t>14.1</w:t>
        </w:r>
        <w:r w:rsidR="003C3EEE">
          <w:rPr>
            <w:rFonts w:asciiTheme="minorHAnsi" w:eastAsiaTheme="minorEastAsia" w:hAnsiTheme="minorHAnsi" w:cstheme="minorBidi"/>
            <w:noProof/>
            <w:sz w:val="22"/>
            <w:szCs w:val="22"/>
          </w:rPr>
          <w:tab/>
        </w:r>
        <w:r w:rsidR="003C3EEE" w:rsidRPr="00AC56DB">
          <w:rPr>
            <w:rStyle w:val="Hyperlink"/>
            <w:noProof/>
          </w:rPr>
          <w:t>Time(yr)</w:t>
        </w:r>
        <w:r w:rsidR="003C3EEE">
          <w:rPr>
            <w:noProof/>
            <w:webHidden/>
          </w:rPr>
          <w:tab/>
        </w:r>
        <w:r w:rsidR="003C3EEE">
          <w:rPr>
            <w:noProof/>
            <w:webHidden/>
          </w:rPr>
          <w:fldChar w:fldCharType="begin"/>
        </w:r>
        <w:r w:rsidR="003C3EEE">
          <w:rPr>
            <w:noProof/>
            <w:webHidden/>
          </w:rPr>
          <w:instrText xml:space="preserve"> PAGEREF _Toc25657275 \h </w:instrText>
        </w:r>
        <w:r w:rsidR="003C3EEE">
          <w:rPr>
            <w:noProof/>
            <w:webHidden/>
          </w:rPr>
        </w:r>
        <w:r w:rsidR="003C3EEE">
          <w:rPr>
            <w:noProof/>
            <w:webHidden/>
          </w:rPr>
          <w:fldChar w:fldCharType="separate"/>
        </w:r>
        <w:r w:rsidR="003C3EEE">
          <w:rPr>
            <w:noProof/>
            <w:webHidden/>
          </w:rPr>
          <w:t>57</w:t>
        </w:r>
        <w:r w:rsidR="003C3EEE">
          <w:rPr>
            <w:noProof/>
            <w:webHidden/>
          </w:rPr>
          <w:fldChar w:fldCharType="end"/>
        </w:r>
      </w:hyperlink>
    </w:p>
    <w:p w14:paraId="29A3D90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76" w:history="1">
        <w:r w:rsidR="003C3EEE" w:rsidRPr="00AC56DB">
          <w:rPr>
            <w:rStyle w:val="Hyperlink"/>
            <w:noProof/>
          </w:rPr>
          <w:t>14.2</w:t>
        </w:r>
        <w:r w:rsidR="003C3EEE">
          <w:rPr>
            <w:rFonts w:asciiTheme="minorHAnsi" w:eastAsiaTheme="minorEastAsia" w:hAnsiTheme="minorHAnsi" w:cstheme="minorBidi"/>
            <w:noProof/>
            <w:sz w:val="22"/>
            <w:szCs w:val="22"/>
          </w:rPr>
          <w:tab/>
        </w:r>
        <w:r w:rsidR="003C3EEE" w:rsidRPr="00AC56DB">
          <w:rPr>
            <w:rStyle w:val="Hyperlink"/>
            <w:noProof/>
          </w:rPr>
          <w:t>Age(yr)</w:t>
        </w:r>
        <w:r w:rsidR="003C3EEE">
          <w:rPr>
            <w:noProof/>
            <w:webHidden/>
          </w:rPr>
          <w:tab/>
        </w:r>
        <w:r w:rsidR="003C3EEE">
          <w:rPr>
            <w:noProof/>
            <w:webHidden/>
          </w:rPr>
          <w:fldChar w:fldCharType="begin"/>
        </w:r>
        <w:r w:rsidR="003C3EEE">
          <w:rPr>
            <w:noProof/>
            <w:webHidden/>
          </w:rPr>
          <w:instrText xml:space="preserve"> PAGEREF _Toc25657276 \h </w:instrText>
        </w:r>
        <w:r w:rsidR="003C3EEE">
          <w:rPr>
            <w:noProof/>
            <w:webHidden/>
          </w:rPr>
        </w:r>
        <w:r w:rsidR="003C3EEE">
          <w:rPr>
            <w:noProof/>
            <w:webHidden/>
          </w:rPr>
          <w:fldChar w:fldCharType="separate"/>
        </w:r>
        <w:r w:rsidR="003C3EEE">
          <w:rPr>
            <w:noProof/>
            <w:webHidden/>
          </w:rPr>
          <w:t>57</w:t>
        </w:r>
        <w:r w:rsidR="003C3EEE">
          <w:rPr>
            <w:noProof/>
            <w:webHidden/>
          </w:rPr>
          <w:fldChar w:fldCharType="end"/>
        </w:r>
      </w:hyperlink>
    </w:p>
    <w:p w14:paraId="0DC9E5B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77" w:history="1">
        <w:r w:rsidR="003C3EEE" w:rsidRPr="00AC56DB">
          <w:rPr>
            <w:rStyle w:val="Hyperlink"/>
            <w:noProof/>
          </w:rPr>
          <w:t>14.3</w:t>
        </w:r>
        <w:r w:rsidR="003C3EEE">
          <w:rPr>
            <w:rFonts w:asciiTheme="minorHAnsi" w:eastAsiaTheme="minorEastAsia" w:hAnsiTheme="minorHAnsi" w:cstheme="minorBidi"/>
            <w:noProof/>
            <w:sz w:val="22"/>
            <w:szCs w:val="22"/>
          </w:rPr>
          <w:tab/>
        </w:r>
        <w:r w:rsidR="003C3EEE" w:rsidRPr="00AC56DB">
          <w:rPr>
            <w:rStyle w:val="Hyperlink"/>
            <w:noProof/>
          </w:rPr>
          <w:t>TopLayer(-)</w:t>
        </w:r>
        <w:r w:rsidR="003C3EEE">
          <w:rPr>
            <w:noProof/>
            <w:webHidden/>
          </w:rPr>
          <w:tab/>
        </w:r>
        <w:r w:rsidR="003C3EEE">
          <w:rPr>
            <w:noProof/>
            <w:webHidden/>
          </w:rPr>
          <w:fldChar w:fldCharType="begin"/>
        </w:r>
        <w:r w:rsidR="003C3EEE">
          <w:rPr>
            <w:noProof/>
            <w:webHidden/>
          </w:rPr>
          <w:instrText xml:space="preserve"> PAGEREF _Toc25657277 \h </w:instrText>
        </w:r>
        <w:r w:rsidR="003C3EEE">
          <w:rPr>
            <w:noProof/>
            <w:webHidden/>
          </w:rPr>
        </w:r>
        <w:r w:rsidR="003C3EEE">
          <w:rPr>
            <w:noProof/>
            <w:webHidden/>
          </w:rPr>
          <w:fldChar w:fldCharType="separate"/>
        </w:r>
        <w:r w:rsidR="003C3EEE">
          <w:rPr>
            <w:noProof/>
            <w:webHidden/>
          </w:rPr>
          <w:t>57</w:t>
        </w:r>
        <w:r w:rsidR="003C3EEE">
          <w:rPr>
            <w:noProof/>
            <w:webHidden/>
          </w:rPr>
          <w:fldChar w:fldCharType="end"/>
        </w:r>
      </w:hyperlink>
    </w:p>
    <w:p w14:paraId="157E873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78" w:history="1">
        <w:r w:rsidR="003C3EEE" w:rsidRPr="00AC56DB">
          <w:rPr>
            <w:rStyle w:val="Hyperlink"/>
            <w:noProof/>
          </w:rPr>
          <w:t>14.4</w:t>
        </w:r>
        <w:r w:rsidR="003C3EEE">
          <w:rPr>
            <w:rFonts w:asciiTheme="minorHAnsi" w:eastAsiaTheme="minorEastAsia" w:hAnsiTheme="minorHAnsi" w:cstheme="minorBidi"/>
            <w:noProof/>
            <w:sz w:val="22"/>
            <w:szCs w:val="22"/>
          </w:rPr>
          <w:tab/>
        </w:r>
        <w:r w:rsidR="003C3EEE" w:rsidRPr="00AC56DB">
          <w:rPr>
            <w:rStyle w:val="Hyperlink"/>
            <w:noProof/>
          </w:rPr>
          <w:t>LAI(m2)</w:t>
        </w:r>
        <w:r w:rsidR="003C3EEE">
          <w:rPr>
            <w:noProof/>
            <w:webHidden/>
          </w:rPr>
          <w:tab/>
        </w:r>
        <w:r w:rsidR="003C3EEE">
          <w:rPr>
            <w:noProof/>
            <w:webHidden/>
          </w:rPr>
          <w:fldChar w:fldCharType="begin"/>
        </w:r>
        <w:r w:rsidR="003C3EEE">
          <w:rPr>
            <w:noProof/>
            <w:webHidden/>
          </w:rPr>
          <w:instrText xml:space="preserve"> PAGEREF _Toc25657278 \h </w:instrText>
        </w:r>
        <w:r w:rsidR="003C3EEE">
          <w:rPr>
            <w:noProof/>
            <w:webHidden/>
          </w:rPr>
        </w:r>
        <w:r w:rsidR="003C3EEE">
          <w:rPr>
            <w:noProof/>
            <w:webHidden/>
          </w:rPr>
          <w:fldChar w:fldCharType="separate"/>
        </w:r>
        <w:r w:rsidR="003C3EEE">
          <w:rPr>
            <w:noProof/>
            <w:webHidden/>
          </w:rPr>
          <w:t>57</w:t>
        </w:r>
        <w:r w:rsidR="003C3EEE">
          <w:rPr>
            <w:noProof/>
            <w:webHidden/>
          </w:rPr>
          <w:fldChar w:fldCharType="end"/>
        </w:r>
      </w:hyperlink>
    </w:p>
    <w:p w14:paraId="3215BB0C"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79" w:history="1">
        <w:r w:rsidR="003C3EEE" w:rsidRPr="00AC56DB">
          <w:rPr>
            <w:rStyle w:val="Hyperlink"/>
            <w:noProof/>
          </w:rPr>
          <w:t>14.5</w:t>
        </w:r>
        <w:r w:rsidR="003C3EEE">
          <w:rPr>
            <w:rFonts w:asciiTheme="minorHAnsi" w:eastAsiaTheme="minorEastAsia" w:hAnsiTheme="minorHAnsi" w:cstheme="minorBidi"/>
            <w:noProof/>
            <w:sz w:val="22"/>
            <w:szCs w:val="22"/>
          </w:rPr>
          <w:tab/>
        </w:r>
        <w:r w:rsidR="003C3EEE" w:rsidRPr="00AC56DB">
          <w:rPr>
            <w:rStyle w:val="Hyperlink"/>
            <w:noProof/>
          </w:rPr>
          <w:t>GrossPsn(gC/m2/mo)</w:t>
        </w:r>
        <w:r w:rsidR="003C3EEE">
          <w:rPr>
            <w:noProof/>
            <w:webHidden/>
          </w:rPr>
          <w:tab/>
        </w:r>
        <w:r w:rsidR="003C3EEE">
          <w:rPr>
            <w:noProof/>
            <w:webHidden/>
          </w:rPr>
          <w:fldChar w:fldCharType="begin"/>
        </w:r>
        <w:r w:rsidR="003C3EEE">
          <w:rPr>
            <w:noProof/>
            <w:webHidden/>
          </w:rPr>
          <w:instrText xml:space="preserve"> PAGEREF _Toc25657279 \h </w:instrText>
        </w:r>
        <w:r w:rsidR="003C3EEE">
          <w:rPr>
            <w:noProof/>
            <w:webHidden/>
          </w:rPr>
        </w:r>
        <w:r w:rsidR="003C3EEE">
          <w:rPr>
            <w:noProof/>
            <w:webHidden/>
          </w:rPr>
          <w:fldChar w:fldCharType="separate"/>
        </w:r>
        <w:r w:rsidR="003C3EEE">
          <w:rPr>
            <w:noProof/>
            <w:webHidden/>
          </w:rPr>
          <w:t>57</w:t>
        </w:r>
        <w:r w:rsidR="003C3EEE">
          <w:rPr>
            <w:noProof/>
            <w:webHidden/>
          </w:rPr>
          <w:fldChar w:fldCharType="end"/>
        </w:r>
      </w:hyperlink>
    </w:p>
    <w:p w14:paraId="06B5771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0" w:history="1">
        <w:r w:rsidR="003C3EEE" w:rsidRPr="00AC56DB">
          <w:rPr>
            <w:rStyle w:val="Hyperlink"/>
            <w:noProof/>
          </w:rPr>
          <w:t>14.6</w:t>
        </w:r>
        <w:r w:rsidR="003C3EEE">
          <w:rPr>
            <w:rFonts w:asciiTheme="minorHAnsi" w:eastAsiaTheme="minorEastAsia" w:hAnsiTheme="minorHAnsi" w:cstheme="minorBidi"/>
            <w:noProof/>
            <w:sz w:val="22"/>
            <w:szCs w:val="22"/>
          </w:rPr>
          <w:tab/>
        </w:r>
        <w:r w:rsidR="003C3EEE" w:rsidRPr="00AC56DB">
          <w:rPr>
            <w:rStyle w:val="Hyperlink"/>
            <w:noProof/>
          </w:rPr>
          <w:t>FolResp(gC/m2/mo)</w:t>
        </w:r>
        <w:r w:rsidR="003C3EEE">
          <w:rPr>
            <w:noProof/>
            <w:webHidden/>
          </w:rPr>
          <w:tab/>
        </w:r>
        <w:r w:rsidR="003C3EEE">
          <w:rPr>
            <w:noProof/>
            <w:webHidden/>
          </w:rPr>
          <w:fldChar w:fldCharType="begin"/>
        </w:r>
        <w:r w:rsidR="003C3EEE">
          <w:rPr>
            <w:noProof/>
            <w:webHidden/>
          </w:rPr>
          <w:instrText xml:space="preserve"> PAGEREF _Toc25657280 \h </w:instrText>
        </w:r>
        <w:r w:rsidR="003C3EEE">
          <w:rPr>
            <w:noProof/>
            <w:webHidden/>
          </w:rPr>
        </w:r>
        <w:r w:rsidR="003C3EEE">
          <w:rPr>
            <w:noProof/>
            <w:webHidden/>
          </w:rPr>
          <w:fldChar w:fldCharType="separate"/>
        </w:r>
        <w:r w:rsidR="003C3EEE">
          <w:rPr>
            <w:noProof/>
            <w:webHidden/>
          </w:rPr>
          <w:t>57</w:t>
        </w:r>
        <w:r w:rsidR="003C3EEE">
          <w:rPr>
            <w:noProof/>
            <w:webHidden/>
          </w:rPr>
          <w:fldChar w:fldCharType="end"/>
        </w:r>
      </w:hyperlink>
    </w:p>
    <w:p w14:paraId="7AA60B2F"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1" w:history="1">
        <w:r w:rsidR="003C3EEE" w:rsidRPr="00AC56DB">
          <w:rPr>
            <w:rStyle w:val="Hyperlink"/>
            <w:noProof/>
          </w:rPr>
          <w:t>14.7</w:t>
        </w:r>
        <w:r w:rsidR="003C3EEE">
          <w:rPr>
            <w:rFonts w:asciiTheme="minorHAnsi" w:eastAsiaTheme="minorEastAsia" w:hAnsiTheme="minorHAnsi" w:cstheme="minorBidi"/>
            <w:noProof/>
            <w:sz w:val="22"/>
            <w:szCs w:val="22"/>
          </w:rPr>
          <w:tab/>
        </w:r>
        <w:r w:rsidR="003C3EEE" w:rsidRPr="00AC56DB">
          <w:rPr>
            <w:rStyle w:val="Hyperlink"/>
            <w:noProof/>
          </w:rPr>
          <w:t>MaintResp(gC/m2/mo)</w:t>
        </w:r>
        <w:r w:rsidR="003C3EEE">
          <w:rPr>
            <w:noProof/>
            <w:webHidden/>
          </w:rPr>
          <w:tab/>
        </w:r>
        <w:r w:rsidR="003C3EEE">
          <w:rPr>
            <w:noProof/>
            <w:webHidden/>
          </w:rPr>
          <w:fldChar w:fldCharType="begin"/>
        </w:r>
        <w:r w:rsidR="003C3EEE">
          <w:rPr>
            <w:noProof/>
            <w:webHidden/>
          </w:rPr>
          <w:instrText xml:space="preserve"> PAGEREF _Toc25657281 \h </w:instrText>
        </w:r>
        <w:r w:rsidR="003C3EEE">
          <w:rPr>
            <w:noProof/>
            <w:webHidden/>
          </w:rPr>
        </w:r>
        <w:r w:rsidR="003C3EEE">
          <w:rPr>
            <w:noProof/>
            <w:webHidden/>
          </w:rPr>
          <w:fldChar w:fldCharType="separate"/>
        </w:r>
        <w:r w:rsidR="003C3EEE">
          <w:rPr>
            <w:noProof/>
            <w:webHidden/>
          </w:rPr>
          <w:t>57</w:t>
        </w:r>
        <w:r w:rsidR="003C3EEE">
          <w:rPr>
            <w:noProof/>
            <w:webHidden/>
          </w:rPr>
          <w:fldChar w:fldCharType="end"/>
        </w:r>
      </w:hyperlink>
    </w:p>
    <w:p w14:paraId="4F0810DF"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2" w:history="1">
        <w:r w:rsidR="003C3EEE" w:rsidRPr="00AC56DB">
          <w:rPr>
            <w:rStyle w:val="Hyperlink"/>
            <w:noProof/>
          </w:rPr>
          <w:t>14.8</w:t>
        </w:r>
        <w:r w:rsidR="003C3EEE">
          <w:rPr>
            <w:rFonts w:asciiTheme="minorHAnsi" w:eastAsiaTheme="minorEastAsia" w:hAnsiTheme="minorHAnsi" w:cstheme="minorBidi"/>
            <w:noProof/>
            <w:sz w:val="22"/>
            <w:szCs w:val="22"/>
          </w:rPr>
          <w:tab/>
        </w:r>
        <w:r w:rsidR="003C3EEE" w:rsidRPr="00AC56DB">
          <w:rPr>
            <w:rStyle w:val="Hyperlink"/>
            <w:noProof/>
          </w:rPr>
          <w:t>NetPsn(gC/m2/mo)</w:t>
        </w:r>
        <w:r w:rsidR="003C3EEE">
          <w:rPr>
            <w:noProof/>
            <w:webHidden/>
          </w:rPr>
          <w:tab/>
        </w:r>
        <w:r w:rsidR="003C3EEE">
          <w:rPr>
            <w:noProof/>
            <w:webHidden/>
          </w:rPr>
          <w:fldChar w:fldCharType="begin"/>
        </w:r>
        <w:r w:rsidR="003C3EEE">
          <w:rPr>
            <w:noProof/>
            <w:webHidden/>
          </w:rPr>
          <w:instrText xml:space="preserve"> PAGEREF _Toc25657282 \h </w:instrText>
        </w:r>
        <w:r w:rsidR="003C3EEE">
          <w:rPr>
            <w:noProof/>
            <w:webHidden/>
          </w:rPr>
        </w:r>
        <w:r w:rsidR="003C3EEE">
          <w:rPr>
            <w:noProof/>
            <w:webHidden/>
          </w:rPr>
          <w:fldChar w:fldCharType="separate"/>
        </w:r>
        <w:r w:rsidR="003C3EEE">
          <w:rPr>
            <w:noProof/>
            <w:webHidden/>
          </w:rPr>
          <w:t>57</w:t>
        </w:r>
        <w:r w:rsidR="003C3EEE">
          <w:rPr>
            <w:noProof/>
            <w:webHidden/>
          </w:rPr>
          <w:fldChar w:fldCharType="end"/>
        </w:r>
      </w:hyperlink>
    </w:p>
    <w:p w14:paraId="037C0C2A"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3" w:history="1">
        <w:r w:rsidR="003C3EEE" w:rsidRPr="00AC56DB">
          <w:rPr>
            <w:rStyle w:val="Hyperlink"/>
            <w:noProof/>
          </w:rPr>
          <w:t>14.9</w:t>
        </w:r>
        <w:r w:rsidR="003C3EEE">
          <w:rPr>
            <w:rFonts w:asciiTheme="minorHAnsi" w:eastAsiaTheme="minorEastAsia" w:hAnsiTheme="minorHAnsi" w:cstheme="minorBidi"/>
            <w:noProof/>
            <w:sz w:val="22"/>
            <w:szCs w:val="22"/>
          </w:rPr>
          <w:tab/>
        </w:r>
        <w:r w:rsidR="003C3EEE" w:rsidRPr="00AC56DB">
          <w:rPr>
            <w:rStyle w:val="Hyperlink"/>
            <w:noProof/>
          </w:rPr>
          <w:t>Transpiration(mm/mo)</w:t>
        </w:r>
        <w:r w:rsidR="003C3EEE">
          <w:rPr>
            <w:noProof/>
            <w:webHidden/>
          </w:rPr>
          <w:tab/>
        </w:r>
        <w:r w:rsidR="003C3EEE">
          <w:rPr>
            <w:noProof/>
            <w:webHidden/>
          </w:rPr>
          <w:fldChar w:fldCharType="begin"/>
        </w:r>
        <w:r w:rsidR="003C3EEE">
          <w:rPr>
            <w:noProof/>
            <w:webHidden/>
          </w:rPr>
          <w:instrText xml:space="preserve"> PAGEREF _Toc25657283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48EB4FDE"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4" w:history="1">
        <w:r w:rsidR="003C3EEE" w:rsidRPr="00AC56DB">
          <w:rPr>
            <w:rStyle w:val="Hyperlink"/>
            <w:noProof/>
          </w:rPr>
          <w:t>14.10</w:t>
        </w:r>
        <w:r w:rsidR="003C3EEE">
          <w:rPr>
            <w:rFonts w:asciiTheme="minorHAnsi" w:eastAsiaTheme="minorEastAsia" w:hAnsiTheme="minorHAnsi" w:cstheme="minorBidi"/>
            <w:noProof/>
            <w:sz w:val="22"/>
            <w:szCs w:val="22"/>
          </w:rPr>
          <w:tab/>
        </w:r>
        <w:r w:rsidR="003C3EEE" w:rsidRPr="00AC56DB">
          <w:rPr>
            <w:rStyle w:val="Hyperlink"/>
            <w:noProof/>
          </w:rPr>
          <w:t>WUE(g/mm)</w:t>
        </w:r>
        <w:r w:rsidR="003C3EEE">
          <w:rPr>
            <w:noProof/>
            <w:webHidden/>
          </w:rPr>
          <w:tab/>
        </w:r>
        <w:r w:rsidR="003C3EEE">
          <w:rPr>
            <w:noProof/>
            <w:webHidden/>
          </w:rPr>
          <w:fldChar w:fldCharType="begin"/>
        </w:r>
        <w:r w:rsidR="003C3EEE">
          <w:rPr>
            <w:noProof/>
            <w:webHidden/>
          </w:rPr>
          <w:instrText xml:space="preserve"> PAGEREF _Toc25657284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0663E2BA"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5" w:history="1">
        <w:r w:rsidR="003C3EEE" w:rsidRPr="00AC56DB">
          <w:rPr>
            <w:rStyle w:val="Hyperlink"/>
            <w:noProof/>
          </w:rPr>
          <w:t>14.11</w:t>
        </w:r>
        <w:r w:rsidR="003C3EEE">
          <w:rPr>
            <w:rFonts w:asciiTheme="minorHAnsi" w:eastAsiaTheme="minorEastAsia" w:hAnsiTheme="minorHAnsi" w:cstheme="minorBidi"/>
            <w:noProof/>
            <w:sz w:val="22"/>
            <w:szCs w:val="22"/>
          </w:rPr>
          <w:tab/>
        </w:r>
        <w:r w:rsidR="003C3EEE" w:rsidRPr="00AC56DB">
          <w:rPr>
            <w:rStyle w:val="Hyperlink"/>
            <w:noProof/>
          </w:rPr>
          <w:t>Fol(gDW/m</w:t>
        </w:r>
        <w:r w:rsidR="003C3EEE" w:rsidRPr="00AC56DB">
          <w:rPr>
            <w:rStyle w:val="Hyperlink"/>
            <w:noProof/>
            <w:vertAlign w:val="superscript"/>
          </w:rPr>
          <w:t>2</w:t>
        </w:r>
        <w:r w:rsidR="003C3EEE" w:rsidRPr="00AC56DB">
          <w:rPr>
            <w:rStyle w:val="Hyperlink"/>
            <w:noProof/>
          </w:rPr>
          <w:t>)</w:t>
        </w:r>
        <w:r w:rsidR="003C3EEE">
          <w:rPr>
            <w:noProof/>
            <w:webHidden/>
          </w:rPr>
          <w:tab/>
        </w:r>
        <w:r w:rsidR="003C3EEE">
          <w:rPr>
            <w:noProof/>
            <w:webHidden/>
          </w:rPr>
          <w:fldChar w:fldCharType="begin"/>
        </w:r>
        <w:r w:rsidR="003C3EEE">
          <w:rPr>
            <w:noProof/>
            <w:webHidden/>
          </w:rPr>
          <w:instrText xml:space="preserve"> PAGEREF _Toc25657285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40FD9C5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6" w:history="1">
        <w:r w:rsidR="003C3EEE" w:rsidRPr="00AC56DB">
          <w:rPr>
            <w:rStyle w:val="Hyperlink"/>
            <w:noProof/>
          </w:rPr>
          <w:t>14.12</w:t>
        </w:r>
        <w:r w:rsidR="003C3EEE">
          <w:rPr>
            <w:rFonts w:asciiTheme="minorHAnsi" w:eastAsiaTheme="minorEastAsia" w:hAnsiTheme="minorHAnsi" w:cstheme="minorBidi"/>
            <w:noProof/>
            <w:sz w:val="22"/>
            <w:szCs w:val="22"/>
          </w:rPr>
          <w:tab/>
        </w:r>
        <w:r w:rsidR="003C3EEE" w:rsidRPr="00AC56DB">
          <w:rPr>
            <w:rStyle w:val="Hyperlink"/>
            <w:noProof/>
          </w:rPr>
          <w:t>Root(gDW/m</w:t>
        </w:r>
        <w:r w:rsidR="003C3EEE" w:rsidRPr="00AC56DB">
          <w:rPr>
            <w:rStyle w:val="Hyperlink"/>
            <w:noProof/>
            <w:vertAlign w:val="superscript"/>
          </w:rPr>
          <w:t>2</w:t>
        </w:r>
        <w:r w:rsidR="003C3EEE" w:rsidRPr="00AC56DB">
          <w:rPr>
            <w:rStyle w:val="Hyperlink"/>
            <w:noProof/>
          </w:rPr>
          <w:t>)</w:t>
        </w:r>
        <w:r w:rsidR="003C3EEE">
          <w:rPr>
            <w:noProof/>
            <w:webHidden/>
          </w:rPr>
          <w:tab/>
        </w:r>
        <w:r w:rsidR="003C3EEE">
          <w:rPr>
            <w:noProof/>
            <w:webHidden/>
          </w:rPr>
          <w:fldChar w:fldCharType="begin"/>
        </w:r>
        <w:r w:rsidR="003C3EEE">
          <w:rPr>
            <w:noProof/>
            <w:webHidden/>
          </w:rPr>
          <w:instrText xml:space="preserve"> PAGEREF _Toc25657286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5C6373DF"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7" w:history="1">
        <w:r w:rsidR="003C3EEE" w:rsidRPr="00AC56DB">
          <w:rPr>
            <w:rStyle w:val="Hyperlink"/>
            <w:noProof/>
          </w:rPr>
          <w:t>14.13</w:t>
        </w:r>
        <w:r w:rsidR="003C3EEE">
          <w:rPr>
            <w:rFonts w:asciiTheme="minorHAnsi" w:eastAsiaTheme="minorEastAsia" w:hAnsiTheme="minorHAnsi" w:cstheme="minorBidi"/>
            <w:noProof/>
            <w:sz w:val="22"/>
            <w:szCs w:val="22"/>
          </w:rPr>
          <w:tab/>
        </w:r>
        <w:r w:rsidR="003C3EEE" w:rsidRPr="00AC56DB">
          <w:rPr>
            <w:rStyle w:val="Hyperlink"/>
            <w:noProof/>
          </w:rPr>
          <w:t>Wood(gDW/m</w:t>
        </w:r>
        <w:r w:rsidR="003C3EEE" w:rsidRPr="00AC56DB">
          <w:rPr>
            <w:rStyle w:val="Hyperlink"/>
            <w:noProof/>
            <w:vertAlign w:val="superscript"/>
          </w:rPr>
          <w:t>2</w:t>
        </w:r>
        <w:r w:rsidR="003C3EEE" w:rsidRPr="00AC56DB">
          <w:rPr>
            <w:rStyle w:val="Hyperlink"/>
            <w:noProof/>
          </w:rPr>
          <w:t>)</w:t>
        </w:r>
        <w:r w:rsidR="003C3EEE">
          <w:rPr>
            <w:noProof/>
            <w:webHidden/>
          </w:rPr>
          <w:tab/>
        </w:r>
        <w:r w:rsidR="003C3EEE">
          <w:rPr>
            <w:noProof/>
            <w:webHidden/>
          </w:rPr>
          <w:fldChar w:fldCharType="begin"/>
        </w:r>
        <w:r w:rsidR="003C3EEE">
          <w:rPr>
            <w:noProof/>
            <w:webHidden/>
          </w:rPr>
          <w:instrText xml:space="preserve"> PAGEREF _Toc25657287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6E6109AD"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8" w:history="1">
        <w:r w:rsidR="003C3EEE" w:rsidRPr="00AC56DB">
          <w:rPr>
            <w:rStyle w:val="Hyperlink"/>
            <w:noProof/>
          </w:rPr>
          <w:t>14.14</w:t>
        </w:r>
        <w:r w:rsidR="003C3EEE">
          <w:rPr>
            <w:rFonts w:asciiTheme="minorHAnsi" w:eastAsiaTheme="minorEastAsia" w:hAnsiTheme="minorHAnsi" w:cstheme="minorBidi"/>
            <w:noProof/>
            <w:sz w:val="22"/>
            <w:szCs w:val="22"/>
          </w:rPr>
          <w:tab/>
        </w:r>
        <w:r w:rsidR="003C3EEE" w:rsidRPr="00AC56DB">
          <w:rPr>
            <w:rStyle w:val="Hyperlink"/>
            <w:noProof/>
          </w:rPr>
          <w:t>NSC(gC/m</w:t>
        </w:r>
        <w:r w:rsidR="003C3EEE" w:rsidRPr="00AC56DB">
          <w:rPr>
            <w:rStyle w:val="Hyperlink"/>
            <w:noProof/>
            <w:vertAlign w:val="superscript"/>
          </w:rPr>
          <w:t>2</w:t>
        </w:r>
        <w:r w:rsidR="003C3EEE" w:rsidRPr="00AC56DB">
          <w:rPr>
            <w:rStyle w:val="Hyperlink"/>
            <w:noProof/>
          </w:rPr>
          <w:t>)</w:t>
        </w:r>
        <w:r w:rsidR="003C3EEE">
          <w:rPr>
            <w:noProof/>
            <w:webHidden/>
          </w:rPr>
          <w:tab/>
        </w:r>
        <w:r w:rsidR="003C3EEE">
          <w:rPr>
            <w:noProof/>
            <w:webHidden/>
          </w:rPr>
          <w:fldChar w:fldCharType="begin"/>
        </w:r>
        <w:r w:rsidR="003C3EEE">
          <w:rPr>
            <w:noProof/>
            <w:webHidden/>
          </w:rPr>
          <w:instrText xml:space="preserve"> PAGEREF _Toc25657288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1BBD1F9F"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89" w:history="1">
        <w:r w:rsidR="003C3EEE" w:rsidRPr="00AC56DB">
          <w:rPr>
            <w:rStyle w:val="Hyperlink"/>
            <w:noProof/>
          </w:rPr>
          <w:t>14.15</w:t>
        </w:r>
        <w:r w:rsidR="003C3EEE">
          <w:rPr>
            <w:rFonts w:asciiTheme="minorHAnsi" w:eastAsiaTheme="minorEastAsia" w:hAnsiTheme="minorHAnsi" w:cstheme="minorBidi"/>
            <w:noProof/>
            <w:sz w:val="22"/>
            <w:szCs w:val="22"/>
          </w:rPr>
          <w:tab/>
        </w:r>
        <w:r w:rsidR="003C3EEE" w:rsidRPr="00AC56DB">
          <w:rPr>
            <w:rStyle w:val="Hyperlink"/>
            <w:noProof/>
          </w:rPr>
          <w:t>NSCfrac(-)</w:t>
        </w:r>
        <w:r w:rsidR="003C3EEE">
          <w:rPr>
            <w:noProof/>
            <w:webHidden/>
          </w:rPr>
          <w:tab/>
        </w:r>
        <w:r w:rsidR="003C3EEE">
          <w:rPr>
            <w:noProof/>
            <w:webHidden/>
          </w:rPr>
          <w:fldChar w:fldCharType="begin"/>
        </w:r>
        <w:r w:rsidR="003C3EEE">
          <w:rPr>
            <w:noProof/>
            <w:webHidden/>
          </w:rPr>
          <w:instrText xml:space="preserve"> PAGEREF _Toc25657289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4172CE4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0" w:history="1">
        <w:r w:rsidR="003C3EEE" w:rsidRPr="00AC56DB">
          <w:rPr>
            <w:rStyle w:val="Hyperlink"/>
            <w:noProof/>
          </w:rPr>
          <w:t>14.16</w:t>
        </w:r>
        <w:r w:rsidR="003C3EEE">
          <w:rPr>
            <w:rFonts w:asciiTheme="minorHAnsi" w:eastAsiaTheme="minorEastAsia" w:hAnsiTheme="minorHAnsi" w:cstheme="minorBidi"/>
            <w:noProof/>
            <w:sz w:val="22"/>
            <w:szCs w:val="22"/>
          </w:rPr>
          <w:tab/>
        </w:r>
        <w:r w:rsidR="003C3EEE" w:rsidRPr="00AC56DB">
          <w:rPr>
            <w:rStyle w:val="Hyperlink"/>
            <w:noProof/>
          </w:rPr>
          <w:t>fWater(-)</w:t>
        </w:r>
        <w:r w:rsidR="003C3EEE">
          <w:rPr>
            <w:noProof/>
            <w:webHidden/>
          </w:rPr>
          <w:tab/>
        </w:r>
        <w:r w:rsidR="003C3EEE">
          <w:rPr>
            <w:noProof/>
            <w:webHidden/>
          </w:rPr>
          <w:fldChar w:fldCharType="begin"/>
        </w:r>
        <w:r w:rsidR="003C3EEE">
          <w:rPr>
            <w:noProof/>
            <w:webHidden/>
          </w:rPr>
          <w:instrText xml:space="preserve"> PAGEREF _Toc25657290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6C6090D9"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1" w:history="1">
        <w:r w:rsidR="003C3EEE" w:rsidRPr="00AC56DB">
          <w:rPr>
            <w:rStyle w:val="Hyperlink"/>
            <w:noProof/>
          </w:rPr>
          <w:t>14.17</w:t>
        </w:r>
        <w:r w:rsidR="003C3EEE">
          <w:rPr>
            <w:rFonts w:asciiTheme="minorHAnsi" w:eastAsiaTheme="minorEastAsia" w:hAnsiTheme="minorHAnsi" w:cstheme="minorBidi"/>
            <w:noProof/>
            <w:sz w:val="22"/>
            <w:szCs w:val="22"/>
          </w:rPr>
          <w:tab/>
        </w:r>
        <w:r w:rsidR="003C3EEE" w:rsidRPr="00AC56DB">
          <w:rPr>
            <w:rStyle w:val="Hyperlink"/>
            <w:noProof/>
          </w:rPr>
          <w:t>water(mm)</w:t>
        </w:r>
        <w:r w:rsidR="003C3EEE">
          <w:rPr>
            <w:noProof/>
            <w:webHidden/>
          </w:rPr>
          <w:tab/>
        </w:r>
        <w:r w:rsidR="003C3EEE">
          <w:rPr>
            <w:noProof/>
            <w:webHidden/>
          </w:rPr>
          <w:fldChar w:fldCharType="begin"/>
        </w:r>
        <w:r w:rsidR="003C3EEE">
          <w:rPr>
            <w:noProof/>
            <w:webHidden/>
          </w:rPr>
          <w:instrText xml:space="preserve"> PAGEREF _Toc25657291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4FA1B5DD"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2" w:history="1">
        <w:r w:rsidR="003C3EEE" w:rsidRPr="00AC56DB">
          <w:rPr>
            <w:rStyle w:val="Hyperlink"/>
            <w:noProof/>
          </w:rPr>
          <w:t>14.18</w:t>
        </w:r>
        <w:r w:rsidR="003C3EEE">
          <w:rPr>
            <w:rFonts w:asciiTheme="minorHAnsi" w:eastAsiaTheme="minorEastAsia" w:hAnsiTheme="minorHAnsi" w:cstheme="minorBidi"/>
            <w:noProof/>
            <w:sz w:val="22"/>
            <w:szCs w:val="22"/>
          </w:rPr>
          <w:tab/>
        </w:r>
        <w:r w:rsidR="003C3EEE" w:rsidRPr="00AC56DB">
          <w:rPr>
            <w:rStyle w:val="Hyperlink"/>
            <w:noProof/>
          </w:rPr>
          <w:t>PressureHead(mm)</w:t>
        </w:r>
        <w:r w:rsidR="003C3EEE">
          <w:rPr>
            <w:noProof/>
            <w:webHidden/>
          </w:rPr>
          <w:tab/>
        </w:r>
        <w:r w:rsidR="003C3EEE">
          <w:rPr>
            <w:noProof/>
            <w:webHidden/>
          </w:rPr>
          <w:fldChar w:fldCharType="begin"/>
        </w:r>
        <w:r w:rsidR="003C3EEE">
          <w:rPr>
            <w:noProof/>
            <w:webHidden/>
          </w:rPr>
          <w:instrText xml:space="preserve"> PAGEREF _Toc25657292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09CAC1D2"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3" w:history="1">
        <w:r w:rsidR="003C3EEE" w:rsidRPr="00AC56DB">
          <w:rPr>
            <w:rStyle w:val="Hyperlink"/>
            <w:noProof/>
          </w:rPr>
          <w:t>14.19</w:t>
        </w:r>
        <w:r w:rsidR="003C3EEE">
          <w:rPr>
            <w:rFonts w:asciiTheme="minorHAnsi" w:eastAsiaTheme="minorEastAsia" w:hAnsiTheme="minorHAnsi" w:cstheme="minorBidi"/>
            <w:noProof/>
            <w:sz w:val="22"/>
            <w:szCs w:val="22"/>
          </w:rPr>
          <w:tab/>
        </w:r>
        <w:r w:rsidR="003C3EEE" w:rsidRPr="00AC56DB">
          <w:rPr>
            <w:rStyle w:val="Hyperlink"/>
            <w:noProof/>
          </w:rPr>
          <w:t>fRad(-)</w:t>
        </w:r>
        <w:r w:rsidR="003C3EEE">
          <w:rPr>
            <w:noProof/>
            <w:webHidden/>
          </w:rPr>
          <w:tab/>
        </w:r>
        <w:r w:rsidR="003C3EEE">
          <w:rPr>
            <w:noProof/>
            <w:webHidden/>
          </w:rPr>
          <w:fldChar w:fldCharType="begin"/>
        </w:r>
        <w:r w:rsidR="003C3EEE">
          <w:rPr>
            <w:noProof/>
            <w:webHidden/>
          </w:rPr>
          <w:instrText xml:space="preserve"> PAGEREF _Toc25657293 \h </w:instrText>
        </w:r>
        <w:r w:rsidR="003C3EEE">
          <w:rPr>
            <w:noProof/>
            <w:webHidden/>
          </w:rPr>
        </w:r>
        <w:r w:rsidR="003C3EEE">
          <w:rPr>
            <w:noProof/>
            <w:webHidden/>
          </w:rPr>
          <w:fldChar w:fldCharType="separate"/>
        </w:r>
        <w:r w:rsidR="003C3EEE">
          <w:rPr>
            <w:noProof/>
            <w:webHidden/>
          </w:rPr>
          <w:t>58</w:t>
        </w:r>
        <w:r w:rsidR="003C3EEE">
          <w:rPr>
            <w:noProof/>
            <w:webHidden/>
          </w:rPr>
          <w:fldChar w:fldCharType="end"/>
        </w:r>
      </w:hyperlink>
    </w:p>
    <w:p w14:paraId="427A434C"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4" w:history="1">
        <w:r w:rsidR="003C3EEE" w:rsidRPr="00AC56DB">
          <w:rPr>
            <w:rStyle w:val="Hyperlink"/>
            <w:noProof/>
          </w:rPr>
          <w:t>14.20</w:t>
        </w:r>
        <w:r w:rsidR="003C3EEE">
          <w:rPr>
            <w:rFonts w:asciiTheme="minorHAnsi" w:eastAsiaTheme="minorEastAsia" w:hAnsiTheme="minorHAnsi" w:cstheme="minorBidi"/>
            <w:noProof/>
            <w:sz w:val="22"/>
            <w:szCs w:val="22"/>
          </w:rPr>
          <w:tab/>
        </w:r>
        <w:r w:rsidR="003C3EEE" w:rsidRPr="00AC56DB">
          <w:rPr>
            <w:rStyle w:val="Hyperlink"/>
            <w:noProof/>
          </w:rPr>
          <w:t>fOzone(-)</w:t>
        </w:r>
        <w:r w:rsidR="003C3EEE">
          <w:rPr>
            <w:noProof/>
            <w:webHidden/>
          </w:rPr>
          <w:tab/>
        </w:r>
        <w:r w:rsidR="003C3EEE">
          <w:rPr>
            <w:noProof/>
            <w:webHidden/>
          </w:rPr>
          <w:fldChar w:fldCharType="begin"/>
        </w:r>
        <w:r w:rsidR="003C3EEE">
          <w:rPr>
            <w:noProof/>
            <w:webHidden/>
          </w:rPr>
          <w:instrText xml:space="preserve"> PAGEREF _Toc25657294 \h </w:instrText>
        </w:r>
        <w:r w:rsidR="003C3EEE">
          <w:rPr>
            <w:noProof/>
            <w:webHidden/>
          </w:rPr>
        </w:r>
        <w:r w:rsidR="003C3EEE">
          <w:rPr>
            <w:noProof/>
            <w:webHidden/>
          </w:rPr>
          <w:fldChar w:fldCharType="separate"/>
        </w:r>
        <w:r w:rsidR="003C3EEE">
          <w:rPr>
            <w:noProof/>
            <w:webHidden/>
          </w:rPr>
          <w:t>59</w:t>
        </w:r>
        <w:r w:rsidR="003C3EEE">
          <w:rPr>
            <w:noProof/>
            <w:webHidden/>
          </w:rPr>
          <w:fldChar w:fldCharType="end"/>
        </w:r>
      </w:hyperlink>
    </w:p>
    <w:p w14:paraId="67748250"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5" w:history="1">
        <w:r w:rsidR="003C3EEE" w:rsidRPr="00AC56DB">
          <w:rPr>
            <w:rStyle w:val="Hyperlink"/>
            <w:noProof/>
          </w:rPr>
          <w:t>14.21</w:t>
        </w:r>
        <w:r w:rsidR="003C3EEE">
          <w:rPr>
            <w:rFonts w:asciiTheme="minorHAnsi" w:eastAsiaTheme="minorEastAsia" w:hAnsiTheme="minorHAnsi" w:cstheme="minorBidi"/>
            <w:noProof/>
            <w:sz w:val="22"/>
            <w:szCs w:val="22"/>
          </w:rPr>
          <w:tab/>
        </w:r>
        <w:r w:rsidR="003C3EEE" w:rsidRPr="00AC56DB">
          <w:rPr>
            <w:rStyle w:val="Hyperlink"/>
            <w:noProof/>
          </w:rPr>
          <w:t>DelAmax(-)</w:t>
        </w:r>
        <w:r w:rsidR="003C3EEE">
          <w:rPr>
            <w:noProof/>
            <w:webHidden/>
          </w:rPr>
          <w:tab/>
        </w:r>
        <w:r w:rsidR="003C3EEE">
          <w:rPr>
            <w:noProof/>
            <w:webHidden/>
          </w:rPr>
          <w:fldChar w:fldCharType="begin"/>
        </w:r>
        <w:r w:rsidR="003C3EEE">
          <w:rPr>
            <w:noProof/>
            <w:webHidden/>
          </w:rPr>
          <w:instrText xml:space="preserve"> PAGEREF _Toc25657295 \h </w:instrText>
        </w:r>
        <w:r w:rsidR="003C3EEE">
          <w:rPr>
            <w:noProof/>
            <w:webHidden/>
          </w:rPr>
        </w:r>
        <w:r w:rsidR="003C3EEE">
          <w:rPr>
            <w:noProof/>
            <w:webHidden/>
          </w:rPr>
          <w:fldChar w:fldCharType="separate"/>
        </w:r>
        <w:r w:rsidR="003C3EEE">
          <w:rPr>
            <w:noProof/>
            <w:webHidden/>
          </w:rPr>
          <w:t>59</w:t>
        </w:r>
        <w:r w:rsidR="003C3EEE">
          <w:rPr>
            <w:noProof/>
            <w:webHidden/>
          </w:rPr>
          <w:fldChar w:fldCharType="end"/>
        </w:r>
      </w:hyperlink>
    </w:p>
    <w:p w14:paraId="7BB830BE"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6" w:history="1">
        <w:r w:rsidR="003C3EEE" w:rsidRPr="00AC56DB">
          <w:rPr>
            <w:rStyle w:val="Hyperlink"/>
            <w:noProof/>
          </w:rPr>
          <w:t>14.22</w:t>
        </w:r>
        <w:r w:rsidR="003C3EEE">
          <w:rPr>
            <w:rFonts w:asciiTheme="minorHAnsi" w:eastAsiaTheme="minorEastAsia" w:hAnsiTheme="minorHAnsi" w:cstheme="minorBidi"/>
            <w:noProof/>
            <w:sz w:val="22"/>
            <w:szCs w:val="22"/>
          </w:rPr>
          <w:tab/>
        </w:r>
        <w:r w:rsidR="003C3EEE" w:rsidRPr="00AC56DB">
          <w:rPr>
            <w:rStyle w:val="Hyperlink"/>
            <w:noProof/>
          </w:rPr>
          <w:t>fTemp_psn(-)</w:t>
        </w:r>
        <w:r w:rsidR="003C3EEE">
          <w:rPr>
            <w:noProof/>
            <w:webHidden/>
          </w:rPr>
          <w:tab/>
        </w:r>
        <w:r w:rsidR="003C3EEE">
          <w:rPr>
            <w:noProof/>
            <w:webHidden/>
          </w:rPr>
          <w:fldChar w:fldCharType="begin"/>
        </w:r>
        <w:r w:rsidR="003C3EEE">
          <w:rPr>
            <w:noProof/>
            <w:webHidden/>
          </w:rPr>
          <w:instrText xml:space="preserve"> PAGEREF _Toc25657296 \h </w:instrText>
        </w:r>
        <w:r w:rsidR="003C3EEE">
          <w:rPr>
            <w:noProof/>
            <w:webHidden/>
          </w:rPr>
        </w:r>
        <w:r w:rsidR="003C3EEE">
          <w:rPr>
            <w:noProof/>
            <w:webHidden/>
          </w:rPr>
          <w:fldChar w:fldCharType="separate"/>
        </w:r>
        <w:r w:rsidR="003C3EEE">
          <w:rPr>
            <w:noProof/>
            <w:webHidden/>
          </w:rPr>
          <w:t>59</w:t>
        </w:r>
        <w:r w:rsidR="003C3EEE">
          <w:rPr>
            <w:noProof/>
            <w:webHidden/>
          </w:rPr>
          <w:fldChar w:fldCharType="end"/>
        </w:r>
      </w:hyperlink>
    </w:p>
    <w:p w14:paraId="6432E8A0"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7" w:history="1">
        <w:r w:rsidR="003C3EEE" w:rsidRPr="00AC56DB">
          <w:rPr>
            <w:rStyle w:val="Hyperlink"/>
            <w:noProof/>
          </w:rPr>
          <w:t>14.23</w:t>
        </w:r>
        <w:r w:rsidR="003C3EEE">
          <w:rPr>
            <w:rFonts w:asciiTheme="minorHAnsi" w:eastAsiaTheme="minorEastAsia" w:hAnsiTheme="minorHAnsi" w:cstheme="minorBidi"/>
            <w:noProof/>
            <w:sz w:val="22"/>
            <w:szCs w:val="22"/>
          </w:rPr>
          <w:tab/>
        </w:r>
        <w:r w:rsidR="003C3EEE" w:rsidRPr="00AC56DB">
          <w:rPr>
            <w:rStyle w:val="Hyperlink"/>
            <w:noProof/>
          </w:rPr>
          <w:t>fTemp_resp(-)</w:t>
        </w:r>
        <w:r w:rsidR="003C3EEE">
          <w:rPr>
            <w:noProof/>
            <w:webHidden/>
          </w:rPr>
          <w:tab/>
        </w:r>
        <w:r w:rsidR="003C3EEE">
          <w:rPr>
            <w:noProof/>
            <w:webHidden/>
          </w:rPr>
          <w:fldChar w:fldCharType="begin"/>
        </w:r>
        <w:r w:rsidR="003C3EEE">
          <w:rPr>
            <w:noProof/>
            <w:webHidden/>
          </w:rPr>
          <w:instrText xml:space="preserve"> PAGEREF _Toc25657297 \h </w:instrText>
        </w:r>
        <w:r w:rsidR="003C3EEE">
          <w:rPr>
            <w:noProof/>
            <w:webHidden/>
          </w:rPr>
        </w:r>
        <w:r w:rsidR="003C3EEE">
          <w:rPr>
            <w:noProof/>
            <w:webHidden/>
          </w:rPr>
          <w:fldChar w:fldCharType="separate"/>
        </w:r>
        <w:r w:rsidR="003C3EEE">
          <w:rPr>
            <w:noProof/>
            <w:webHidden/>
          </w:rPr>
          <w:t>59</w:t>
        </w:r>
        <w:r w:rsidR="003C3EEE">
          <w:rPr>
            <w:noProof/>
            <w:webHidden/>
          </w:rPr>
          <w:fldChar w:fldCharType="end"/>
        </w:r>
      </w:hyperlink>
    </w:p>
    <w:p w14:paraId="101328DB"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8" w:history="1">
        <w:r w:rsidR="003C3EEE" w:rsidRPr="00AC56DB">
          <w:rPr>
            <w:rStyle w:val="Hyperlink"/>
            <w:noProof/>
          </w:rPr>
          <w:t>14.24</w:t>
        </w:r>
        <w:r w:rsidR="003C3EEE">
          <w:rPr>
            <w:rFonts w:asciiTheme="minorHAnsi" w:eastAsiaTheme="minorEastAsia" w:hAnsiTheme="minorHAnsi" w:cstheme="minorBidi"/>
            <w:noProof/>
            <w:sz w:val="22"/>
            <w:szCs w:val="22"/>
          </w:rPr>
          <w:tab/>
        </w:r>
        <w:r w:rsidR="003C3EEE" w:rsidRPr="00AC56DB">
          <w:rPr>
            <w:rStyle w:val="Hyperlink"/>
            <w:noProof/>
          </w:rPr>
          <w:t>fAge(-)</w:t>
        </w:r>
        <w:r w:rsidR="003C3EEE">
          <w:rPr>
            <w:noProof/>
            <w:webHidden/>
          </w:rPr>
          <w:tab/>
        </w:r>
        <w:r w:rsidR="003C3EEE">
          <w:rPr>
            <w:noProof/>
            <w:webHidden/>
          </w:rPr>
          <w:fldChar w:fldCharType="begin"/>
        </w:r>
        <w:r w:rsidR="003C3EEE">
          <w:rPr>
            <w:noProof/>
            <w:webHidden/>
          </w:rPr>
          <w:instrText xml:space="preserve"> PAGEREF _Toc25657298 \h </w:instrText>
        </w:r>
        <w:r w:rsidR="003C3EEE">
          <w:rPr>
            <w:noProof/>
            <w:webHidden/>
          </w:rPr>
        </w:r>
        <w:r w:rsidR="003C3EEE">
          <w:rPr>
            <w:noProof/>
            <w:webHidden/>
          </w:rPr>
          <w:fldChar w:fldCharType="separate"/>
        </w:r>
        <w:r w:rsidR="003C3EEE">
          <w:rPr>
            <w:noProof/>
            <w:webHidden/>
          </w:rPr>
          <w:t>59</w:t>
        </w:r>
        <w:r w:rsidR="003C3EEE">
          <w:rPr>
            <w:noProof/>
            <w:webHidden/>
          </w:rPr>
          <w:fldChar w:fldCharType="end"/>
        </w:r>
      </w:hyperlink>
    </w:p>
    <w:p w14:paraId="4A130E2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299" w:history="1">
        <w:r w:rsidR="003C3EEE" w:rsidRPr="00AC56DB">
          <w:rPr>
            <w:rStyle w:val="Hyperlink"/>
            <w:noProof/>
          </w:rPr>
          <w:t>14.25</w:t>
        </w:r>
        <w:r w:rsidR="003C3EEE">
          <w:rPr>
            <w:rFonts w:asciiTheme="minorHAnsi" w:eastAsiaTheme="minorEastAsia" w:hAnsiTheme="minorHAnsi" w:cstheme="minorBidi"/>
            <w:noProof/>
            <w:sz w:val="22"/>
            <w:szCs w:val="22"/>
          </w:rPr>
          <w:tab/>
        </w:r>
        <w:r w:rsidR="003C3EEE" w:rsidRPr="00AC56DB">
          <w:rPr>
            <w:rStyle w:val="Hyperlink"/>
            <w:noProof/>
          </w:rPr>
          <w:t>LeafOn(-)</w:t>
        </w:r>
        <w:r w:rsidR="003C3EEE">
          <w:rPr>
            <w:noProof/>
            <w:webHidden/>
          </w:rPr>
          <w:tab/>
        </w:r>
        <w:r w:rsidR="003C3EEE">
          <w:rPr>
            <w:noProof/>
            <w:webHidden/>
          </w:rPr>
          <w:fldChar w:fldCharType="begin"/>
        </w:r>
        <w:r w:rsidR="003C3EEE">
          <w:rPr>
            <w:noProof/>
            <w:webHidden/>
          </w:rPr>
          <w:instrText xml:space="preserve"> PAGEREF _Toc25657299 \h </w:instrText>
        </w:r>
        <w:r w:rsidR="003C3EEE">
          <w:rPr>
            <w:noProof/>
            <w:webHidden/>
          </w:rPr>
        </w:r>
        <w:r w:rsidR="003C3EEE">
          <w:rPr>
            <w:noProof/>
            <w:webHidden/>
          </w:rPr>
          <w:fldChar w:fldCharType="separate"/>
        </w:r>
        <w:r w:rsidR="003C3EEE">
          <w:rPr>
            <w:noProof/>
            <w:webHidden/>
          </w:rPr>
          <w:t>59</w:t>
        </w:r>
        <w:r w:rsidR="003C3EEE">
          <w:rPr>
            <w:noProof/>
            <w:webHidden/>
          </w:rPr>
          <w:fldChar w:fldCharType="end"/>
        </w:r>
      </w:hyperlink>
    </w:p>
    <w:p w14:paraId="58130200"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00" w:history="1">
        <w:r w:rsidR="003C3EEE" w:rsidRPr="00AC56DB">
          <w:rPr>
            <w:rStyle w:val="Hyperlink"/>
            <w:noProof/>
          </w:rPr>
          <w:t>14.26</w:t>
        </w:r>
        <w:r w:rsidR="003C3EEE">
          <w:rPr>
            <w:rFonts w:asciiTheme="minorHAnsi" w:eastAsiaTheme="minorEastAsia" w:hAnsiTheme="minorHAnsi" w:cstheme="minorBidi"/>
            <w:noProof/>
            <w:sz w:val="22"/>
            <w:szCs w:val="22"/>
          </w:rPr>
          <w:tab/>
        </w:r>
        <w:r w:rsidR="003C3EEE" w:rsidRPr="00AC56DB">
          <w:rPr>
            <w:rStyle w:val="Hyperlink"/>
            <w:noProof/>
          </w:rPr>
          <w:t>FActiveBiomass(gDW_gDW)</w:t>
        </w:r>
        <w:r w:rsidR="003C3EEE">
          <w:rPr>
            <w:noProof/>
            <w:webHidden/>
          </w:rPr>
          <w:tab/>
        </w:r>
        <w:r w:rsidR="003C3EEE">
          <w:rPr>
            <w:noProof/>
            <w:webHidden/>
          </w:rPr>
          <w:fldChar w:fldCharType="begin"/>
        </w:r>
        <w:r w:rsidR="003C3EEE">
          <w:rPr>
            <w:noProof/>
            <w:webHidden/>
          </w:rPr>
          <w:instrText xml:space="preserve"> PAGEREF _Toc25657300 \h </w:instrText>
        </w:r>
        <w:r w:rsidR="003C3EEE">
          <w:rPr>
            <w:noProof/>
            <w:webHidden/>
          </w:rPr>
        </w:r>
        <w:r w:rsidR="003C3EEE">
          <w:rPr>
            <w:noProof/>
            <w:webHidden/>
          </w:rPr>
          <w:fldChar w:fldCharType="separate"/>
        </w:r>
        <w:r w:rsidR="003C3EEE">
          <w:rPr>
            <w:noProof/>
            <w:webHidden/>
          </w:rPr>
          <w:t>59</w:t>
        </w:r>
        <w:r w:rsidR="003C3EEE">
          <w:rPr>
            <w:noProof/>
            <w:webHidden/>
          </w:rPr>
          <w:fldChar w:fldCharType="end"/>
        </w:r>
      </w:hyperlink>
    </w:p>
    <w:p w14:paraId="6C40A24C"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01" w:history="1">
        <w:r w:rsidR="003C3EEE" w:rsidRPr="00AC56DB">
          <w:rPr>
            <w:rStyle w:val="Hyperlink"/>
            <w:noProof/>
          </w:rPr>
          <w:t>14.27</w:t>
        </w:r>
        <w:r w:rsidR="003C3EEE">
          <w:rPr>
            <w:rFonts w:asciiTheme="minorHAnsi" w:eastAsiaTheme="minorEastAsia" w:hAnsiTheme="minorHAnsi" w:cstheme="minorBidi"/>
            <w:noProof/>
            <w:sz w:val="22"/>
            <w:szCs w:val="22"/>
          </w:rPr>
          <w:tab/>
        </w:r>
        <w:r w:rsidR="003C3EEE" w:rsidRPr="00AC56DB">
          <w:rPr>
            <w:rStyle w:val="Hyperlink"/>
            <w:noProof/>
          </w:rPr>
          <w:t>AdjFolN(gN_gC)</w:t>
        </w:r>
        <w:r w:rsidR="003C3EEE">
          <w:rPr>
            <w:noProof/>
            <w:webHidden/>
          </w:rPr>
          <w:tab/>
        </w:r>
        <w:r w:rsidR="003C3EEE">
          <w:rPr>
            <w:noProof/>
            <w:webHidden/>
          </w:rPr>
          <w:fldChar w:fldCharType="begin"/>
        </w:r>
        <w:r w:rsidR="003C3EEE">
          <w:rPr>
            <w:noProof/>
            <w:webHidden/>
          </w:rPr>
          <w:instrText xml:space="preserve"> PAGEREF _Toc25657301 \h </w:instrText>
        </w:r>
        <w:r w:rsidR="003C3EEE">
          <w:rPr>
            <w:noProof/>
            <w:webHidden/>
          </w:rPr>
        </w:r>
        <w:r w:rsidR="003C3EEE">
          <w:rPr>
            <w:noProof/>
            <w:webHidden/>
          </w:rPr>
          <w:fldChar w:fldCharType="separate"/>
        </w:r>
        <w:r w:rsidR="003C3EEE">
          <w:rPr>
            <w:noProof/>
            <w:webHidden/>
          </w:rPr>
          <w:t>59</w:t>
        </w:r>
        <w:r w:rsidR="003C3EEE">
          <w:rPr>
            <w:noProof/>
            <w:webHidden/>
          </w:rPr>
          <w:fldChar w:fldCharType="end"/>
        </w:r>
      </w:hyperlink>
    </w:p>
    <w:p w14:paraId="069F37D2"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02" w:history="1">
        <w:r w:rsidR="003C3EEE" w:rsidRPr="00AC56DB">
          <w:rPr>
            <w:rStyle w:val="Hyperlink"/>
            <w:noProof/>
          </w:rPr>
          <w:t>14.28</w:t>
        </w:r>
        <w:r w:rsidR="003C3EEE">
          <w:rPr>
            <w:rFonts w:asciiTheme="minorHAnsi" w:eastAsiaTheme="minorEastAsia" w:hAnsiTheme="minorHAnsi" w:cstheme="minorBidi"/>
            <w:noProof/>
            <w:sz w:val="22"/>
            <w:szCs w:val="22"/>
          </w:rPr>
          <w:tab/>
        </w:r>
        <w:r w:rsidR="003C3EEE" w:rsidRPr="00AC56DB">
          <w:rPr>
            <w:rStyle w:val="Hyperlink"/>
            <w:noProof/>
          </w:rPr>
          <w:t>AdjFracFol(-)</w:t>
        </w:r>
        <w:r w:rsidR="003C3EEE">
          <w:rPr>
            <w:noProof/>
            <w:webHidden/>
          </w:rPr>
          <w:tab/>
        </w:r>
        <w:r w:rsidR="003C3EEE">
          <w:rPr>
            <w:noProof/>
            <w:webHidden/>
          </w:rPr>
          <w:fldChar w:fldCharType="begin"/>
        </w:r>
        <w:r w:rsidR="003C3EEE">
          <w:rPr>
            <w:noProof/>
            <w:webHidden/>
          </w:rPr>
          <w:instrText xml:space="preserve"> PAGEREF _Toc25657302 \h </w:instrText>
        </w:r>
        <w:r w:rsidR="003C3EEE">
          <w:rPr>
            <w:noProof/>
            <w:webHidden/>
          </w:rPr>
        </w:r>
        <w:r w:rsidR="003C3EEE">
          <w:rPr>
            <w:noProof/>
            <w:webHidden/>
          </w:rPr>
          <w:fldChar w:fldCharType="separate"/>
        </w:r>
        <w:r w:rsidR="003C3EEE">
          <w:rPr>
            <w:noProof/>
            <w:webHidden/>
          </w:rPr>
          <w:t>59</w:t>
        </w:r>
        <w:r w:rsidR="003C3EEE">
          <w:rPr>
            <w:noProof/>
            <w:webHidden/>
          </w:rPr>
          <w:fldChar w:fldCharType="end"/>
        </w:r>
      </w:hyperlink>
    </w:p>
    <w:p w14:paraId="252D30A8"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03" w:history="1">
        <w:r w:rsidR="003C3EEE" w:rsidRPr="00AC56DB">
          <w:rPr>
            <w:rStyle w:val="Hyperlink"/>
            <w:noProof/>
          </w:rPr>
          <w:t>14.29</w:t>
        </w:r>
        <w:r w:rsidR="003C3EEE">
          <w:rPr>
            <w:rFonts w:asciiTheme="minorHAnsi" w:eastAsiaTheme="minorEastAsia" w:hAnsiTheme="minorHAnsi" w:cstheme="minorBidi"/>
            <w:noProof/>
            <w:sz w:val="22"/>
            <w:szCs w:val="22"/>
          </w:rPr>
          <w:tab/>
        </w:r>
        <w:r w:rsidR="003C3EEE" w:rsidRPr="00AC56DB">
          <w:rPr>
            <w:rStyle w:val="Hyperlink"/>
            <w:noProof/>
          </w:rPr>
          <w:t>CiModifier(-)</w:t>
        </w:r>
        <w:r w:rsidR="003C3EEE">
          <w:rPr>
            <w:noProof/>
            <w:webHidden/>
          </w:rPr>
          <w:tab/>
        </w:r>
        <w:r w:rsidR="003C3EEE">
          <w:rPr>
            <w:noProof/>
            <w:webHidden/>
          </w:rPr>
          <w:fldChar w:fldCharType="begin"/>
        </w:r>
        <w:r w:rsidR="003C3EEE">
          <w:rPr>
            <w:noProof/>
            <w:webHidden/>
          </w:rPr>
          <w:instrText xml:space="preserve"> PAGEREF _Toc25657303 \h </w:instrText>
        </w:r>
        <w:r w:rsidR="003C3EEE">
          <w:rPr>
            <w:noProof/>
            <w:webHidden/>
          </w:rPr>
        </w:r>
        <w:r w:rsidR="003C3EEE">
          <w:rPr>
            <w:noProof/>
            <w:webHidden/>
          </w:rPr>
          <w:fldChar w:fldCharType="separate"/>
        </w:r>
        <w:r w:rsidR="003C3EEE">
          <w:rPr>
            <w:noProof/>
            <w:webHidden/>
          </w:rPr>
          <w:t>60</w:t>
        </w:r>
        <w:r w:rsidR="003C3EEE">
          <w:rPr>
            <w:noProof/>
            <w:webHidden/>
          </w:rPr>
          <w:fldChar w:fldCharType="end"/>
        </w:r>
      </w:hyperlink>
    </w:p>
    <w:p w14:paraId="51B06DCE"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04" w:history="1">
        <w:r w:rsidR="003C3EEE" w:rsidRPr="00AC56DB">
          <w:rPr>
            <w:rStyle w:val="Hyperlink"/>
            <w:noProof/>
          </w:rPr>
          <w:t>14.30</w:t>
        </w:r>
        <w:r w:rsidR="003C3EEE">
          <w:rPr>
            <w:rFonts w:asciiTheme="minorHAnsi" w:eastAsiaTheme="minorEastAsia" w:hAnsiTheme="minorHAnsi" w:cstheme="minorBidi"/>
            <w:noProof/>
            <w:sz w:val="22"/>
            <w:szCs w:val="22"/>
          </w:rPr>
          <w:tab/>
        </w:r>
        <w:r w:rsidR="003C3EEE" w:rsidRPr="00AC56DB">
          <w:rPr>
            <w:rStyle w:val="Hyperlink"/>
            <w:noProof/>
          </w:rPr>
          <w:t>AdjHalfSat(-)</w:t>
        </w:r>
        <w:r w:rsidR="003C3EEE">
          <w:rPr>
            <w:noProof/>
            <w:webHidden/>
          </w:rPr>
          <w:tab/>
        </w:r>
        <w:r w:rsidR="003C3EEE">
          <w:rPr>
            <w:noProof/>
            <w:webHidden/>
          </w:rPr>
          <w:fldChar w:fldCharType="begin"/>
        </w:r>
        <w:r w:rsidR="003C3EEE">
          <w:rPr>
            <w:noProof/>
            <w:webHidden/>
          </w:rPr>
          <w:instrText xml:space="preserve"> PAGEREF _Toc25657304 \h </w:instrText>
        </w:r>
        <w:r w:rsidR="003C3EEE">
          <w:rPr>
            <w:noProof/>
            <w:webHidden/>
          </w:rPr>
        </w:r>
        <w:r w:rsidR="003C3EEE">
          <w:rPr>
            <w:noProof/>
            <w:webHidden/>
          </w:rPr>
          <w:fldChar w:fldCharType="separate"/>
        </w:r>
        <w:r w:rsidR="003C3EEE">
          <w:rPr>
            <w:noProof/>
            <w:webHidden/>
          </w:rPr>
          <w:t>60</w:t>
        </w:r>
        <w:r w:rsidR="003C3EEE">
          <w:rPr>
            <w:noProof/>
            <w:webHidden/>
          </w:rPr>
          <w:fldChar w:fldCharType="end"/>
        </w:r>
      </w:hyperlink>
    </w:p>
    <w:p w14:paraId="78714A54"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05" w:history="1">
        <w:r w:rsidR="003C3EEE" w:rsidRPr="00AC56DB">
          <w:rPr>
            <w:rStyle w:val="Hyperlink"/>
            <w:noProof/>
          </w:rPr>
          <w:t>14.31</w:t>
        </w:r>
        <w:r w:rsidR="003C3EEE">
          <w:rPr>
            <w:rFonts w:asciiTheme="minorHAnsi" w:eastAsiaTheme="minorEastAsia" w:hAnsiTheme="minorHAnsi" w:cstheme="minorBidi"/>
            <w:noProof/>
            <w:sz w:val="22"/>
            <w:szCs w:val="22"/>
          </w:rPr>
          <w:tab/>
        </w:r>
        <w:r w:rsidR="003C3EEE" w:rsidRPr="00AC56DB">
          <w:rPr>
            <w:rStyle w:val="Hyperlink"/>
            <w:noProof/>
          </w:rPr>
          <w:t>Limiting Factor</w:t>
        </w:r>
        <w:r w:rsidR="003C3EEE">
          <w:rPr>
            <w:noProof/>
            <w:webHidden/>
          </w:rPr>
          <w:tab/>
        </w:r>
        <w:r w:rsidR="003C3EEE">
          <w:rPr>
            <w:noProof/>
            <w:webHidden/>
          </w:rPr>
          <w:fldChar w:fldCharType="begin"/>
        </w:r>
        <w:r w:rsidR="003C3EEE">
          <w:rPr>
            <w:noProof/>
            <w:webHidden/>
          </w:rPr>
          <w:instrText xml:space="preserve"> PAGEREF _Toc25657305 \h </w:instrText>
        </w:r>
        <w:r w:rsidR="003C3EEE">
          <w:rPr>
            <w:noProof/>
            <w:webHidden/>
          </w:rPr>
        </w:r>
        <w:r w:rsidR="003C3EEE">
          <w:rPr>
            <w:noProof/>
            <w:webHidden/>
          </w:rPr>
          <w:fldChar w:fldCharType="separate"/>
        </w:r>
        <w:r w:rsidR="003C3EEE">
          <w:rPr>
            <w:noProof/>
            <w:webHidden/>
          </w:rPr>
          <w:t>60</w:t>
        </w:r>
        <w:r w:rsidR="003C3EEE">
          <w:rPr>
            <w:noProof/>
            <w:webHidden/>
          </w:rPr>
          <w:fldChar w:fldCharType="end"/>
        </w:r>
      </w:hyperlink>
    </w:p>
    <w:p w14:paraId="2D3D7832"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306" w:history="1">
        <w:r w:rsidR="003C3EEE" w:rsidRPr="00AC56DB">
          <w:rPr>
            <w:rStyle w:val="Hyperlink"/>
            <w:noProof/>
          </w:rPr>
          <w:t>15</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Output file – Establishment Table (Optional PNEToutputsites output)</w:t>
        </w:r>
        <w:r w:rsidR="003C3EEE">
          <w:rPr>
            <w:noProof/>
            <w:webHidden/>
          </w:rPr>
          <w:tab/>
        </w:r>
        <w:r w:rsidR="003C3EEE">
          <w:rPr>
            <w:noProof/>
            <w:webHidden/>
          </w:rPr>
          <w:fldChar w:fldCharType="begin"/>
        </w:r>
        <w:r w:rsidR="003C3EEE">
          <w:rPr>
            <w:noProof/>
            <w:webHidden/>
          </w:rPr>
          <w:instrText xml:space="preserve"> PAGEREF _Toc25657306 \h </w:instrText>
        </w:r>
        <w:r w:rsidR="003C3EEE">
          <w:rPr>
            <w:noProof/>
            <w:webHidden/>
          </w:rPr>
        </w:r>
        <w:r w:rsidR="003C3EEE">
          <w:rPr>
            <w:noProof/>
            <w:webHidden/>
          </w:rPr>
          <w:fldChar w:fldCharType="separate"/>
        </w:r>
        <w:r w:rsidR="003C3EEE">
          <w:rPr>
            <w:noProof/>
            <w:webHidden/>
          </w:rPr>
          <w:t>61</w:t>
        </w:r>
        <w:r w:rsidR="003C3EEE">
          <w:rPr>
            <w:noProof/>
            <w:webHidden/>
          </w:rPr>
          <w:fldChar w:fldCharType="end"/>
        </w:r>
      </w:hyperlink>
    </w:p>
    <w:p w14:paraId="2A38DD6C"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07" w:history="1">
        <w:r w:rsidR="003C3EEE" w:rsidRPr="00AC56DB">
          <w:rPr>
            <w:rStyle w:val="Hyperlink"/>
            <w:noProof/>
          </w:rPr>
          <w:t>15.1</w:t>
        </w:r>
        <w:r w:rsidR="003C3EEE">
          <w:rPr>
            <w:rFonts w:asciiTheme="minorHAnsi" w:eastAsiaTheme="minorEastAsia" w:hAnsiTheme="minorHAnsi" w:cstheme="minorBidi"/>
            <w:noProof/>
            <w:sz w:val="22"/>
            <w:szCs w:val="22"/>
          </w:rPr>
          <w:tab/>
        </w:r>
        <w:r w:rsidR="003C3EEE" w:rsidRPr="00AC56DB">
          <w:rPr>
            <w:rStyle w:val="Hyperlink"/>
            <w:noProof/>
          </w:rPr>
          <w:t>Year</w:t>
        </w:r>
        <w:r w:rsidR="003C3EEE">
          <w:rPr>
            <w:noProof/>
            <w:webHidden/>
          </w:rPr>
          <w:tab/>
        </w:r>
        <w:r w:rsidR="003C3EEE">
          <w:rPr>
            <w:noProof/>
            <w:webHidden/>
          </w:rPr>
          <w:fldChar w:fldCharType="begin"/>
        </w:r>
        <w:r w:rsidR="003C3EEE">
          <w:rPr>
            <w:noProof/>
            <w:webHidden/>
          </w:rPr>
          <w:instrText xml:space="preserve"> PAGEREF _Toc25657307 \h </w:instrText>
        </w:r>
        <w:r w:rsidR="003C3EEE">
          <w:rPr>
            <w:noProof/>
            <w:webHidden/>
          </w:rPr>
        </w:r>
        <w:r w:rsidR="003C3EEE">
          <w:rPr>
            <w:noProof/>
            <w:webHidden/>
          </w:rPr>
          <w:fldChar w:fldCharType="separate"/>
        </w:r>
        <w:r w:rsidR="003C3EEE">
          <w:rPr>
            <w:noProof/>
            <w:webHidden/>
          </w:rPr>
          <w:t>61</w:t>
        </w:r>
        <w:r w:rsidR="003C3EEE">
          <w:rPr>
            <w:noProof/>
            <w:webHidden/>
          </w:rPr>
          <w:fldChar w:fldCharType="end"/>
        </w:r>
      </w:hyperlink>
    </w:p>
    <w:p w14:paraId="6293481B"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08" w:history="1">
        <w:r w:rsidR="003C3EEE" w:rsidRPr="00AC56DB">
          <w:rPr>
            <w:rStyle w:val="Hyperlink"/>
            <w:noProof/>
          </w:rPr>
          <w:t>15.2</w:t>
        </w:r>
        <w:r w:rsidR="003C3EEE">
          <w:rPr>
            <w:rFonts w:asciiTheme="minorHAnsi" w:eastAsiaTheme="minorEastAsia" w:hAnsiTheme="minorHAnsi" w:cstheme="minorBidi"/>
            <w:noProof/>
            <w:sz w:val="22"/>
            <w:szCs w:val="22"/>
          </w:rPr>
          <w:tab/>
        </w:r>
        <w:r w:rsidR="003C3EEE" w:rsidRPr="00AC56DB">
          <w:rPr>
            <w:rStyle w:val="Hyperlink"/>
            <w:noProof/>
          </w:rPr>
          <w:t>Species</w:t>
        </w:r>
        <w:r w:rsidR="003C3EEE">
          <w:rPr>
            <w:noProof/>
            <w:webHidden/>
          </w:rPr>
          <w:tab/>
        </w:r>
        <w:r w:rsidR="003C3EEE">
          <w:rPr>
            <w:noProof/>
            <w:webHidden/>
          </w:rPr>
          <w:fldChar w:fldCharType="begin"/>
        </w:r>
        <w:r w:rsidR="003C3EEE">
          <w:rPr>
            <w:noProof/>
            <w:webHidden/>
          </w:rPr>
          <w:instrText xml:space="preserve"> PAGEREF _Toc25657308 \h </w:instrText>
        </w:r>
        <w:r w:rsidR="003C3EEE">
          <w:rPr>
            <w:noProof/>
            <w:webHidden/>
          </w:rPr>
        </w:r>
        <w:r w:rsidR="003C3EEE">
          <w:rPr>
            <w:noProof/>
            <w:webHidden/>
          </w:rPr>
          <w:fldChar w:fldCharType="separate"/>
        </w:r>
        <w:r w:rsidR="003C3EEE">
          <w:rPr>
            <w:noProof/>
            <w:webHidden/>
          </w:rPr>
          <w:t>61</w:t>
        </w:r>
        <w:r w:rsidR="003C3EEE">
          <w:rPr>
            <w:noProof/>
            <w:webHidden/>
          </w:rPr>
          <w:fldChar w:fldCharType="end"/>
        </w:r>
      </w:hyperlink>
    </w:p>
    <w:p w14:paraId="474225C6"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09" w:history="1">
        <w:r w:rsidR="003C3EEE" w:rsidRPr="00AC56DB">
          <w:rPr>
            <w:rStyle w:val="Hyperlink"/>
            <w:noProof/>
          </w:rPr>
          <w:t>15.3</w:t>
        </w:r>
        <w:r w:rsidR="003C3EEE">
          <w:rPr>
            <w:rFonts w:asciiTheme="minorHAnsi" w:eastAsiaTheme="minorEastAsia" w:hAnsiTheme="minorHAnsi" w:cstheme="minorBidi"/>
            <w:noProof/>
            <w:sz w:val="22"/>
            <w:szCs w:val="22"/>
          </w:rPr>
          <w:tab/>
        </w:r>
        <w:r w:rsidR="003C3EEE" w:rsidRPr="00AC56DB">
          <w:rPr>
            <w:rStyle w:val="Hyperlink"/>
            <w:noProof/>
          </w:rPr>
          <w:t>Pest</w:t>
        </w:r>
        <w:r w:rsidR="003C3EEE">
          <w:rPr>
            <w:noProof/>
            <w:webHidden/>
          </w:rPr>
          <w:tab/>
        </w:r>
        <w:r w:rsidR="003C3EEE">
          <w:rPr>
            <w:noProof/>
            <w:webHidden/>
          </w:rPr>
          <w:fldChar w:fldCharType="begin"/>
        </w:r>
        <w:r w:rsidR="003C3EEE">
          <w:rPr>
            <w:noProof/>
            <w:webHidden/>
          </w:rPr>
          <w:instrText xml:space="preserve"> PAGEREF _Toc25657309 \h </w:instrText>
        </w:r>
        <w:r w:rsidR="003C3EEE">
          <w:rPr>
            <w:noProof/>
            <w:webHidden/>
          </w:rPr>
        </w:r>
        <w:r w:rsidR="003C3EEE">
          <w:rPr>
            <w:noProof/>
            <w:webHidden/>
          </w:rPr>
          <w:fldChar w:fldCharType="separate"/>
        </w:r>
        <w:r w:rsidR="003C3EEE">
          <w:rPr>
            <w:noProof/>
            <w:webHidden/>
          </w:rPr>
          <w:t>61</w:t>
        </w:r>
        <w:r w:rsidR="003C3EEE">
          <w:rPr>
            <w:noProof/>
            <w:webHidden/>
          </w:rPr>
          <w:fldChar w:fldCharType="end"/>
        </w:r>
      </w:hyperlink>
    </w:p>
    <w:p w14:paraId="4FB00155"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10" w:history="1">
        <w:r w:rsidR="003C3EEE" w:rsidRPr="00AC56DB">
          <w:rPr>
            <w:rStyle w:val="Hyperlink"/>
            <w:noProof/>
          </w:rPr>
          <w:t>15.4</w:t>
        </w:r>
        <w:r w:rsidR="003C3EEE">
          <w:rPr>
            <w:rFonts w:asciiTheme="minorHAnsi" w:eastAsiaTheme="minorEastAsia" w:hAnsiTheme="minorHAnsi" w:cstheme="minorBidi"/>
            <w:noProof/>
            <w:sz w:val="22"/>
            <w:szCs w:val="22"/>
          </w:rPr>
          <w:tab/>
        </w:r>
        <w:r w:rsidR="003C3EEE" w:rsidRPr="00AC56DB">
          <w:rPr>
            <w:rStyle w:val="Hyperlink"/>
            <w:noProof/>
          </w:rPr>
          <w:t>FWater_Avg</w:t>
        </w:r>
        <w:r w:rsidR="003C3EEE">
          <w:rPr>
            <w:noProof/>
            <w:webHidden/>
          </w:rPr>
          <w:tab/>
        </w:r>
        <w:r w:rsidR="003C3EEE">
          <w:rPr>
            <w:noProof/>
            <w:webHidden/>
          </w:rPr>
          <w:fldChar w:fldCharType="begin"/>
        </w:r>
        <w:r w:rsidR="003C3EEE">
          <w:rPr>
            <w:noProof/>
            <w:webHidden/>
          </w:rPr>
          <w:instrText xml:space="preserve"> PAGEREF _Toc25657310 \h </w:instrText>
        </w:r>
        <w:r w:rsidR="003C3EEE">
          <w:rPr>
            <w:noProof/>
            <w:webHidden/>
          </w:rPr>
        </w:r>
        <w:r w:rsidR="003C3EEE">
          <w:rPr>
            <w:noProof/>
            <w:webHidden/>
          </w:rPr>
          <w:fldChar w:fldCharType="separate"/>
        </w:r>
        <w:r w:rsidR="003C3EEE">
          <w:rPr>
            <w:noProof/>
            <w:webHidden/>
          </w:rPr>
          <w:t>61</w:t>
        </w:r>
        <w:r w:rsidR="003C3EEE">
          <w:rPr>
            <w:noProof/>
            <w:webHidden/>
          </w:rPr>
          <w:fldChar w:fldCharType="end"/>
        </w:r>
      </w:hyperlink>
    </w:p>
    <w:p w14:paraId="2E300301"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11" w:history="1">
        <w:r w:rsidR="003C3EEE" w:rsidRPr="00AC56DB">
          <w:rPr>
            <w:rStyle w:val="Hyperlink"/>
            <w:noProof/>
          </w:rPr>
          <w:t>15.5</w:t>
        </w:r>
        <w:r w:rsidR="003C3EEE">
          <w:rPr>
            <w:rFonts w:asciiTheme="minorHAnsi" w:eastAsiaTheme="minorEastAsia" w:hAnsiTheme="minorHAnsi" w:cstheme="minorBidi"/>
            <w:noProof/>
            <w:sz w:val="22"/>
            <w:szCs w:val="22"/>
          </w:rPr>
          <w:tab/>
        </w:r>
        <w:r w:rsidR="003C3EEE" w:rsidRPr="00AC56DB">
          <w:rPr>
            <w:rStyle w:val="Hyperlink"/>
            <w:noProof/>
          </w:rPr>
          <w:t>FRad_Avg</w:t>
        </w:r>
        <w:r w:rsidR="003C3EEE">
          <w:rPr>
            <w:noProof/>
            <w:webHidden/>
          </w:rPr>
          <w:tab/>
        </w:r>
        <w:r w:rsidR="003C3EEE">
          <w:rPr>
            <w:noProof/>
            <w:webHidden/>
          </w:rPr>
          <w:fldChar w:fldCharType="begin"/>
        </w:r>
        <w:r w:rsidR="003C3EEE">
          <w:rPr>
            <w:noProof/>
            <w:webHidden/>
          </w:rPr>
          <w:instrText xml:space="preserve"> PAGEREF _Toc25657311 \h </w:instrText>
        </w:r>
        <w:r w:rsidR="003C3EEE">
          <w:rPr>
            <w:noProof/>
            <w:webHidden/>
          </w:rPr>
        </w:r>
        <w:r w:rsidR="003C3EEE">
          <w:rPr>
            <w:noProof/>
            <w:webHidden/>
          </w:rPr>
          <w:fldChar w:fldCharType="separate"/>
        </w:r>
        <w:r w:rsidR="003C3EEE">
          <w:rPr>
            <w:noProof/>
            <w:webHidden/>
          </w:rPr>
          <w:t>61</w:t>
        </w:r>
        <w:r w:rsidR="003C3EEE">
          <w:rPr>
            <w:noProof/>
            <w:webHidden/>
          </w:rPr>
          <w:fldChar w:fldCharType="end"/>
        </w:r>
      </w:hyperlink>
    </w:p>
    <w:p w14:paraId="02F01123"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12" w:history="1">
        <w:r w:rsidR="003C3EEE" w:rsidRPr="00AC56DB">
          <w:rPr>
            <w:rStyle w:val="Hyperlink"/>
            <w:noProof/>
          </w:rPr>
          <w:t>15.6</w:t>
        </w:r>
        <w:r w:rsidR="003C3EEE">
          <w:rPr>
            <w:rFonts w:asciiTheme="minorHAnsi" w:eastAsiaTheme="minorEastAsia" w:hAnsiTheme="minorHAnsi" w:cstheme="minorBidi"/>
            <w:noProof/>
            <w:sz w:val="22"/>
            <w:szCs w:val="22"/>
          </w:rPr>
          <w:tab/>
        </w:r>
        <w:r w:rsidR="003C3EEE" w:rsidRPr="00AC56DB">
          <w:rPr>
            <w:rStyle w:val="Hyperlink"/>
            <w:noProof/>
          </w:rPr>
          <w:t>ActiveMonths</w:t>
        </w:r>
        <w:r w:rsidR="003C3EEE">
          <w:rPr>
            <w:noProof/>
            <w:webHidden/>
          </w:rPr>
          <w:tab/>
        </w:r>
        <w:r w:rsidR="003C3EEE">
          <w:rPr>
            <w:noProof/>
            <w:webHidden/>
          </w:rPr>
          <w:fldChar w:fldCharType="begin"/>
        </w:r>
        <w:r w:rsidR="003C3EEE">
          <w:rPr>
            <w:noProof/>
            <w:webHidden/>
          </w:rPr>
          <w:instrText xml:space="preserve"> PAGEREF _Toc25657312 \h </w:instrText>
        </w:r>
        <w:r w:rsidR="003C3EEE">
          <w:rPr>
            <w:noProof/>
            <w:webHidden/>
          </w:rPr>
        </w:r>
        <w:r w:rsidR="003C3EEE">
          <w:rPr>
            <w:noProof/>
            <w:webHidden/>
          </w:rPr>
          <w:fldChar w:fldCharType="separate"/>
        </w:r>
        <w:r w:rsidR="003C3EEE">
          <w:rPr>
            <w:noProof/>
            <w:webHidden/>
          </w:rPr>
          <w:t>61</w:t>
        </w:r>
        <w:r w:rsidR="003C3EEE">
          <w:rPr>
            <w:noProof/>
            <w:webHidden/>
          </w:rPr>
          <w:fldChar w:fldCharType="end"/>
        </w:r>
      </w:hyperlink>
    </w:p>
    <w:p w14:paraId="4ECE220A" w14:textId="77777777" w:rsidR="003C3EEE" w:rsidRDefault="00F32FB5">
      <w:pPr>
        <w:pStyle w:val="TOC2"/>
        <w:tabs>
          <w:tab w:val="left" w:pos="960"/>
          <w:tab w:val="right" w:leader="dot" w:pos="8976"/>
        </w:tabs>
        <w:rPr>
          <w:rFonts w:asciiTheme="minorHAnsi" w:eastAsiaTheme="minorEastAsia" w:hAnsiTheme="minorHAnsi" w:cstheme="minorBidi"/>
          <w:noProof/>
          <w:sz w:val="22"/>
          <w:szCs w:val="22"/>
        </w:rPr>
      </w:pPr>
      <w:hyperlink w:anchor="_Toc25657313" w:history="1">
        <w:r w:rsidR="003C3EEE" w:rsidRPr="00AC56DB">
          <w:rPr>
            <w:rStyle w:val="Hyperlink"/>
            <w:noProof/>
          </w:rPr>
          <w:t>15.7</w:t>
        </w:r>
        <w:r w:rsidR="003C3EEE">
          <w:rPr>
            <w:rFonts w:asciiTheme="minorHAnsi" w:eastAsiaTheme="minorEastAsia" w:hAnsiTheme="minorHAnsi" w:cstheme="minorBidi"/>
            <w:noProof/>
            <w:sz w:val="22"/>
            <w:szCs w:val="22"/>
          </w:rPr>
          <w:tab/>
        </w:r>
        <w:r w:rsidR="003C3EEE" w:rsidRPr="00AC56DB">
          <w:rPr>
            <w:rStyle w:val="Hyperlink"/>
            <w:noProof/>
          </w:rPr>
          <w:t>Est</w:t>
        </w:r>
        <w:r w:rsidR="003C3EEE">
          <w:rPr>
            <w:noProof/>
            <w:webHidden/>
          </w:rPr>
          <w:tab/>
        </w:r>
        <w:r w:rsidR="003C3EEE">
          <w:rPr>
            <w:noProof/>
            <w:webHidden/>
          </w:rPr>
          <w:fldChar w:fldCharType="begin"/>
        </w:r>
        <w:r w:rsidR="003C3EEE">
          <w:rPr>
            <w:noProof/>
            <w:webHidden/>
          </w:rPr>
          <w:instrText xml:space="preserve"> PAGEREF _Toc25657313 \h </w:instrText>
        </w:r>
        <w:r w:rsidR="003C3EEE">
          <w:rPr>
            <w:noProof/>
            <w:webHidden/>
          </w:rPr>
        </w:r>
        <w:r w:rsidR="003C3EEE">
          <w:rPr>
            <w:noProof/>
            <w:webHidden/>
          </w:rPr>
          <w:fldChar w:fldCharType="separate"/>
        </w:r>
        <w:r w:rsidR="003C3EEE">
          <w:rPr>
            <w:noProof/>
            <w:webHidden/>
          </w:rPr>
          <w:t>61</w:t>
        </w:r>
        <w:r w:rsidR="003C3EEE">
          <w:rPr>
            <w:noProof/>
            <w:webHidden/>
          </w:rPr>
          <w:fldChar w:fldCharType="end"/>
        </w:r>
      </w:hyperlink>
    </w:p>
    <w:p w14:paraId="54FCA78F" w14:textId="77777777" w:rsidR="003C3EEE" w:rsidRDefault="00F32FB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5657314" w:history="1">
        <w:r w:rsidR="003C3EEE" w:rsidRPr="00AC56DB">
          <w:rPr>
            <w:rStyle w:val="Hyperlink"/>
            <w:noProof/>
          </w:rPr>
          <w:t>16</w:t>
        </w:r>
        <w:r w:rsidR="003C3EEE">
          <w:rPr>
            <w:rFonts w:asciiTheme="minorHAnsi" w:eastAsiaTheme="minorEastAsia" w:hAnsiTheme="minorHAnsi" w:cstheme="minorBidi"/>
            <w:b w:val="0"/>
            <w:bCs w:val="0"/>
            <w:caps w:val="0"/>
            <w:noProof/>
            <w:sz w:val="22"/>
            <w:szCs w:val="22"/>
          </w:rPr>
          <w:tab/>
        </w:r>
        <w:r w:rsidR="003C3EEE" w:rsidRPr="00AC56DB">
          <w:rPr>
            <w:rStyle w:val="Hyperlink"/>
            <w:noProof/>
          </w:rPr>
          <w:t>Appendix.  Calibration tips.</w:t>
        </w:r>
        <w:r w:rsidR="003C3EEE">
          <w:rPr>
            <w:noProof/>
            <w:webHidden/>
          </w:rPr>
          <w:tab/>
        </w:r>
        <w:r w:rsidR="003C3EEE">
          <w:rPr>
            <w:noProof/>
            <w:webHidden/>
          </w:rPr>
          <w:fldChar w:fldCharType="begin"/>
        </w:r>
        <w:r w:rsidR="003C3EEE">
          <w:rPr>
            <w:noProof/>
            <w:webHidden/>
          </w:rPr>
          <w:instrText xml:space="preserve"> PAGEREF _Toc25657314 \h </w:instrText>
        </w:r>
        <w:r w:rsidR="003C3EEE">
          <w:rPr>
            <w:noProof/>
            <w:webHidden/>
          </w:rPr>
        </w:r>
        <w:r w:rsidR="003C3EEE">
          <w:rPr>
            <w:noProof/>
            <w:webHidden/>
          </w:rPr>
          <w:fldChar w:fldCharType="separate"/>
        </w:r>
        <w:r w:rsidR="003C3EEE">
          <w:rPr>
            <w:noProof/>
            <w:webHidden/>
          </w:rPr>
          <w:t>63</w:t>
        </w:r>
        <w:r w:rsidR="003C3EEE">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503173232"/>
      <w:bookmarkStart w:id="5" w:name="_Toc25657092"/>
      <w:r>
        <w:t>Introduction</w:t>
      </w:r>
      <w:bookmarkEnd w:id="2"/>
      <w:bookmarkEnd w:id="3"/>
      <w:bookmarkEnd w:id="4"/>
      <w:bookmarkEnd w:id="5"/>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6" w:name="_Toc393188764"/>
      <w:r w:rsidR="00740C4E">
        <w:t>f realized photosynthetic rate.</w:t>
      </w:r>
    </w:p>
    <w:p w14:paraId="42A57F2D" w14:textId="5CBE9559" w:rsidR="008249E8" w:rsidRDefault="008249E8" w:rsidP="00740C4E">
      <w:pPr>
        <w:pStyle w:val="Heading2"/>
        <w:tabs>
          <w:tab w:val="num" w:pos="0"/>
        </w:tabs>
        <w:ind w:left="648" w:hanging="648"/>
      </w:pPr>
      <w:bookmarkStart w:id="7" w:name="_Toc503173233"/>
      <w:bookmarkStart w:id="8" w:name="_Toc25657093"/>
      <w:r>
        <w:t>Major modifications made to PnET algorithms</w:t>
      </w:r>
      <w:bookmarkEnd w:id="6"/>
      <w:bookmarkEnd w:id="7"/>
      <w:bookmarkEnd w:id="8"/>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9" w:name="_Toc393188765"/>
      <w:bookmarkStart w:id="10" w:name="_Toc503173234"/>
      <w:bookmarkStart w:id="11" w:name="_Toc25657094"/>
      <w:r w:rsidRPr="00333856">
        <w:t xml:space="preserve">Advantages and disadvantages of </w:t>
      </w:r>
      <w:r w:rsidR="005106C3">
        <w:t>PnET-Succession</w:t>
      </w:r>
      <w:r w:rsidRPr="00333856">
        <w:t xml:space="preserve"> compared to</w:t>
      </w:r>
      <w:r w:rsidRPr="00333856">
        <w:rPr>
          <w:iCs/>
        </w:rPr>
        <w:t xml:space="preserve"> Biomass Succession</w:t>
      </w:r>
      <w:bookmarkEnd w:id="9"/>
      <w:bookmarkEnd w:id="10"/>
      <w:bookmarkEnd w:id="11"/>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w:t>
      </w:r>
      <w:r>
        <w:rPr>
          <w:iCs/>
        </w:rPr>
        <w:lastRenderedPageBreak/>
        <w:t>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A9181B">
      <w:pPr>
        <w:pStyle w:val="textbody"/>
        <w:ind w:left="450" w:right="7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1BAEB6BF" w:rsidR="00154BC0" w:rsidRDefault="008A60BF">
      <w:pPr>
        <w:pStyle w:val="Heading2"/>
        <w:tabs>
          <w:tab w:val="num" w:pos="0"/>
        </w:tabs>
        <w:ind w:left="648" w:hanging="648"/>
      </w:pPr>
      <w:bookmarkStart w:id="12" w:name="_Toc503173235"/>
      <w:bookmarkStart w:id="13" w:name="_Toc25657095"/>
      <w:r>
        <w:t xml:space="preserve">What’s new in </w:t>
      </w:r>
      <w:r w:rsidR="00981651">
        <w:t>V</w:t>
      </w:r>
      <w:r>
        <w:t xml:space="preserve">ersion </w:t>
      </w:r>
      <w:r w:rsidR="00412697">
        <w:t>3.</w:t>
      </w:r>
      <w:bookmarkEnd w:id="12"/>
      <w:r w:rsidR="000267B0">
        <w:t>4</w:t>
      </w:r>
      <w:bookmarkEnd w:id="13"/>
    </w:p>
    <w:p w14:paraId="5B172BC8" w14:textId="29AA2760" w:rsidR="00A154B7" w:rsidRPr="0074198E" w:rsidRDefault="00A154B7" w:rsidP="0074198E">
      <w:pPr>
        <w:pStyle w:val="textbody"/>
        <w:ind w:left="450" w:right="76"/>
      </w:pPr>
      <w:r>
        <w:t>Version 3.3 adds several new features and correct some important bugs.  Nearly all of the added features are optional, with the intention of maintaining compatibility with inputs that worked in the previous version.</w:t>
      </w:r>
    </w:p>
    <w:p w14:paraId="7A3AC1A4" w14:textId="52DA2F6D" w:rsidR="0031699F" w:rsidRDefault="0031699F" w:rsidP="0074198E">
      <w:pPr>
        <w:pStyle w:val="Heading3"/>
        <w:tabs>
          <w:tab w:val="clear" w:pos="3600"/>
        </w:tabs>
        <w:ind w:left="720"/>
      </w:pPr>
      <w:bookmarkStart w:id="14" w:name="_Toc25657096"/>
      <w:r>
        <w:lastRenderedPageBreak/>
        <w:t>Added Features</w:t>
      </w:r>
      <w:bookmarkEnd w:id="14"/>
    </w:p>
    <w:p w14:paraId="76664583" w14:textId="64F20B83" w:rsidR="00154BC0" w:rsidRDefault="0031699F" w:rsidP="0074198E">
      <w:pPr>
        <w:pStyle w:val="ListParagraph"/>
        <w:numPr>
          <w:ilvl w:val="0"/>
          <w:numId w:val="26"/>
        </w:numPr>
      </w:pPr>
      <w:r>
        <w:t>Optional ability</w:t>
      </w:r>
      <w:r w:rsidR="00154BC0">
        <w:t xml:space="preserve"> to use the Climate Library to provide climate data.</w:t>
      </w:r>
    </w:p>
    <w:p w14:paraId="3D37C960" w14:textId="77777777" w:rsidR="00154BC0" w:rsidRDefault="00154BC0" w:rsidP="0031699F">
      <w:pPr>
        <w:ind w:left="648"/>
      </w:pPr>
    </w:p>
    <w:p w14:paraId="4EA7A5D5" w14:textId="765A85D2" w:rsidR="008A60BF" w:rsidRDefault="0031699F" w:rsidP="0074198E">
      <w:pPr>
        <w:pStyle w:val="ListParagraph"/>
        <w:numPr>
          <w:ilvl w:val="0"/>
          <w:numId w:val="26"/>
        </w:numPr>
      </w:pPr>
      <w:r>
        <w:t xml:space="preserve">New optional </w:t>
      </w:r>
      <w:r w:rsidR="00154BC0">
        <w:t xml:space="preserve">PsnTMax </w:t>
      </w:r>
      <w:r w:rsidR="006B02E7">
        <w:t xml:space="preserve">species </w:t>
      </w:r>
      <w:r w:rsidR="00154BC0">
        <w:t>parameter to set the upper temperature limit for photosynthesis.  Previously, this was estimated from PsnTMin and PsnTOpt, assuming a symmetrical relationship so that (PsnTOpt - PsnTMin) = (PsnTMax – PsnTOpt).</w:t>
      </w:r>
    </w:p>
    <w:p w14:paraId="5518ED4E" w14:textId="77777777" w:rsidR="007C22A9" w:rsidRDefault="007C22A9" w:rsidP="00452E8C">
      <w:pPr>
        <w:ind w:left="648"/>
      </w:pPr>
    </w:p>
    <w:p w14:paraId="3854BB3A" w14:textId="09CCC85F" w:rsidR="007C22A9" w:rsidRDefault="0031699F" w:rsidP="0074198E">
      <w:pPr>
        <w:pStyle w:val="ListParagraph"/>
        <w:numPr>
          <w:ilvl w:val="0"/>
          <w:numId w:val="26"/>
        </w:numPr>
      </w:pPr>
      <w:r>
        <w:t xml:space="preserve">New </w:t>
      </w:r>
      <w:r w:rsidR="007C22A9">
        <w:t>optional CohortBinSize parameter to aggregate cohort age bins to be larger than the extension timestep.</w:t>
      </w:r>
    </w:p>
    <w:p w14:paraId="259F7D82" w14:textId="77777777" w:rsidR="007C22A9" w:rsidRDefault="007C22A9" w:rsidP="00452E8C">
      <w:pPr>
        <w:ind w:left="648"/>
      </w:pPr>
    </w:p>
    <w:p w14:paraId="729EAB1B" w14:textId="0D429272" w:rsidR="007C22A9" w:rsidRDefault="0031699F" w:rsidP="0074198E">
      <w:pPr>
        <w:pStyle w:val="ListParagraph"/>
        <w:numPr>
          <w:ilvl w:val="0"/>
          <w:numId w:val="26"/>
        </w:numPr>
      </w:pPr>
      <w:r>
        <w:t>O</w:t>
      </w:r>
      <w:r w:rsidR="007C22A9">
        <w:t>ptional ability to supply cohort initial biomass in the initial communities file.</w:t>
      </w:r>
    </w:p>
    <w:p w14:paraId="4C172491" w14:textId="77777777" w:rsidR="00C60CB8" w:rsidRDefault="00C60CB8" w:rsidP="00452E8C">
      <w:pPr>
        <w:ind w:left="648"/>
      </w:pPr>
    </w:p>
    <w:p w14:paraId="2EE2AEF6" w14:textId="60E9E207" w:rsidR="00C60CB8" w:rsidRDefault="0031699F" w:rsidP="0074198E">
      <w:pPr>
        <w:pStyle w:val="ListParagraph"/>
        <w:numPr>
          <w:ilvl w:val="0"/>
          <w:numId w:val="26"/>
        </w:numPr>
      </w:pPr>
      <w:r>
        <w:t>O</w:t>
      </w:r>
      <w:r w:rsidR="00C60CB8">
        <w:t>ptional reading of initial litter and dead wood maps.</w:t>
      </w:r>
    </w:p>
    <w:p w14:paraId="495ED681" w14:textId="77777777" w:rsidR="00C60CB8" w:rsidRDefault="00C60CB8" w:rsidP="00452E8C">
      <w:pPr>
        <w:ind w:left="648"/>
      </w:pPr>
    </w:p>
    <w:p w14:paraId="5657E31C" w14:textId="07911B0F" w:rsidR="00C60CB8" w:rsidRDefault="0031699F" w:rsidP="0074198E">
      <w:pPr>
        <w:pStyle w:val="ListParagraph"/>
        <w:numPr>
          <w:ilvl w:val="0"/>
          <w:numId w:val="26"/>
        </w:numPr>
      </w:pPr>
      <w:r>
        <w:t xml:space="preserve">New optional </w:t>
      </w:r>
      <w:r w:rsidR="00C60CB8">
        <w:t>RunoffFrac ecoregion parameter to allow prevention of some water runoff.</w:t>
      </w:r>
    </w:p>
    <w:p w14:paraId="6454FAE6" w14:textId="77777777" w:rsidR="006D3319" w:rsidRDefault="006D3319" w:rsidP="0074198E">
      <w:pPr>
        <w:pStyle w:val="ListParagraph"/>
      </w:pPr>
    </w:p>
    <w:p w14:paraId="501F8598" w14:textId="017A0ACD" w:rsidR="006D3319" w:rsidRDefault="006D3319" w:rsidP="0074198E">
      <w:pPr>
        <w:pStyle w:val="ListParagraph"/>
        <w:numPr>
          <w:ilvl w:val="0"/>
          <w:numId w:val="26"/>
        </w:numPr>
      </w:pPr>
      <w:r>
        <w:t xml:space="preserve">New </w:t>
      </w:r>
      <w:r w:rsidR="006B02E7">
        <w:t>option</w:t>
      </w:r>
      <w:r w:rsidR="007C098B">
        <w:t>al LeafOnMinT species parameter to allow separate control of the beginning and end of the growing season, apart from the control of photosynthesis rate at low temperatures (PsnTMin).</w:t>
      </w:r>
    </w:p>
    <w:p w14:paraId="1C5CDECF" w14:textId="77777777" w:rsidR="006B02E7" w:rsidRDefault="006B02E7" w:rsidP="0074198E">
      <w:pPr>
        <w:pStyle w:val="ListParagraph"/>
      </w:pPr>
    </w:p>
    <w:p w14:paraId="1BE83860" w14:textId="0CC4293B" w:rsidR="006B02E7" w:rsidRDefault="006B02E7" w:rsidP="0074198E">
      <w:pPr>
        <w:pStyle w:val="ListParagraph"/>
        <w:numPr>
          <w:ilvl w:val="0"/>
          <w:numId w:val="26"/>
        </w:numPr>
      </w:pPr>
      <w:r>
        <w:t xml:space="preserve">New </w:t>
      </w:r>
      <w:r w:rsidR="00C71067">
        <w:t xml:space="preserve">optional </w:t>
      </w:r>
      <w:r>
        <w:t>ColdTol species parameter</w:t>
      </w:r>
      <w:r w:rsidR="00FF4CB3">
        <w:t xml:space="preserve"> to identify the minimum temperature for survival of the species cohorts.  </w:t>
      </w:r>
    </w:p>
    <w:p w14:paraId="6BA1D435" w14:textId="77777777" w:rsidR="006B02E7" w:rsidRDefault="006B02E7" w:rsidP="0074198E">
      <w:pPr>
        <w:pStyle w:val="ListParagraph"/>
      </w:pPr>
    </w:p>
    <w:p w14:paraId="7A8C18D6" w14:textId="5C6E77A0" w:rsidR="006B02E7" w:rsidRDefault="006B02E7" w:rsidP="0074198E">
      <w:pPr>
        <w:pStyle w:val="ListParagraph"/>
        <w:numPr>
          <w:ilvl w:val="0"/>
          <w:numId w:val="26"/>
        </w:numPr>
      </w:pPr>
      <w:r>
        <w:t>New WinterStd ecoregion parameter</w:t>
      </w:r>
      <w:r w:rsidR="00FF4CB3">
        <w:t xml:space="preserve"> to estimate the extreme cold temperature from the monthly average TMin.</w:t>
      </w:r>
    </w:p>
    <w:p w14:paraId="5B550A8D" w14:textId="77777777" w:rsidR="00FF4CB3" w:rsidRDefault="00FF4CB3" w:rsidP="0074198E">
      <w:pPr>
        <w:pStyle w:val="ListParagraph"/>
      </w:pPr>
    </w:p>
    <w:p w14:paraId="14F02200" w14:textId="71FBE6B0" w:rsidR="00FF4CB3" w:rsidRDefault="00FF4CB3" w:rsidP="0074198E">
      <w:pPr>
        <w:pStyle w:val="ListParagraph"/>
        <w:numPr>
          <w:ilvl w:val="0"/>
          <w:numId w:val="26"/>
        </w:numPr>
      </w:pPr>
      <w:r>
        <w:t>Added EstablishmentTable output option.</w:t>
      </w:r>
    </w:p>
    <w:p w14:paraId="67CDE346" w14:textId="77777777" w:rsidR="00FF4CB3" w:rsidRDefault="00FF4CB3" w:rsidP="0074198E">
      <w:pPr>
        <w:pStyle w:val="ListParagraph"/>
      </w:pPr>
    </w:p>
    <w:p w14:paraId="18939D07" w14:textId="632C392D" w:rsidR="00FF4CB3" w:rsidRDefault="00FF4CB3" w:rsidP="0074198E">
      <w:pPr>
        <w:pStyle w:val="ListParagraph"/>
        <w:numPr>
          <w:ilvl w:val="0"/>
          <w:numId w:val="26"/>
        </w:numPr>
      </w:pPr>
      <w:r>
        <w:t>Added MortalityTable output option.</w:t>
      </w:r>
    </w:p>
    <w:p w14:paraId="33420A9D" w14:textId="77777777" w:rsidR="00910540" w:rsidRDefault="00910540" w:rsidP="0074198E">
      <w:pPr>
        <w:pStyle w:val="ListParagraph"/>
      </w:pPr>
    </w:p>
    <w:p w14:paraId="13DD7E46" w14:textId="28B4B4FE" w:rsidR="00910540" w:rsidRDefault="00910540" w:rsidP="0074198E">
      <w:pPr>
        <w:pStyle w:val="ListParagraph"/>
        <w:numPr>
          <w:ilvl w:val="0"/>
          <w:numId w:val="26"/>
        </w:numPr>
      </w:pPr>
      <w:r>
        <w:t>Additional information in output files.</w:t>
      </w:r>
    </w:p>
    <w:p w14:paraId="54C73D1F" w14:textId="77777777" w:rsidR="00531420" w:rsidRDefault="00531420" w:rsidP="00F5510F">
      <w:pPr>
        <w:pStyle w:val="ListParagraph"/>
      </w:pPr>
    </w:p>
    <w:p w14:paraId="6E62864D" w14:textId="017CCB2E" w:rsidR="00531420" w:rsidRDefault="00531420" w:rsidP="0074198E">
      <w:pPr>
        <w:pStyle w:val="ListParagraph"/>
        <w:numPr>
          <w:ilvl w:val="0"/>
          <w:numId w:val="26"/>
        </w:numPr>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3D01849F" w14:textId="26A063F0" w:rsidR="0031699F" w:rsidRDefault="0031699F" w:rsidP="0031699F">
      <w:pPr>
        <w:pStyle w:val="Heading3"/>
        <w:tabs>
          <w:tab w:val="clear" w:pos="3600"/>
        </w:tabs>
        <w:ind w:left="720"/>
      </w:pPr>
      <w:bookmarkStart w:id="15" w:name="_Toc25657097"/>
      <w:r>
        <w:lastRenderedPageBreak/>
        <w:t>Bug Fixes</w:t>
      </w:r>
      <w:bookmarkEnd w:id="15"/>
    </w:p>
    <w:p w14:paraId="1905612A" w14:textId="7CBFEC11" w:rsidR="007C22A9" w:rsidRDefault="00C60CB8" w:rsidP="00452E8C">
      <w:pPr>
        <w:pStyle w:val="ListParagraph"/>
        <w:numPr>
          <w:ilvl w:val="0"/>
          <w:numId w:val="25"/>
        </w:numPr>
      </w:pPr>
      <w:r>
        <w:t>Correction to the</w:t>
      </w:r>
      <w:r w:rsidR="0031699F">
        <w:t xml:space="preserve"> initialization of foliage for initial communities that are replicated in the initial community map</w:t>
      </w:r>
      <w:r>
        <w:t>.</w:t>
      </w:r>
      <w:r w:rsidR="0031699F">
        <w:t xml:space="preserve">  Failure to initialize foliage correctly caused cohorts to die immediately following spin-up, but only on sites that were duplicated in the initial communities map, and were not included as PnETOutputSites.</w:t>
      </w:r>
    </w:p>
    <w:p w14:paraId="78DE0221" w14:textId="77777777" w:rsidR="0031699F" w:rsidRDefault="0031699F" w:rsidP="0031699F">
      <w:pPr>
        <w:pStyle w:val="ListParagraph"/>
        <w:numPr>
          <w:ilvl w:val="0"/>
          <w:numId w:val="25"/>
        </w:numPr>
      </w:pPr>
      <w:r>
        <w:t>Correction to the accumulation of cohort biomass when combining multiple cohorts less than the timestep (or CohortBinSize) age.</w:t>
      </w:r>
    </w:p>
    <w:p w14:paraId="7E6D4A6A" w14:textId="308A7465" w:rsidR="00C60CB8" w:rsidRDefault="00910540" w:rsidP="00452E8C">
      <w:pPr>
        <w:pStyle w:val="ListParagraph"/>
        <w:numPr>
          <w:ilvl w:val="0"/>
          <w:numId w:val="25"/>
        </w:numPr>
      </w:pPr>
      <w:r>
        <w:t>Correction to the calculation of GrossPsn that resulted in cases of transpiration exceeding soil water.</w:t>
      </w:r>
    </w:p>
    <w:p w14:paraId="4AA0130B" w14:textId="09880B57" w:rsidR="00910540" w:rsidRDefault="00910540" w:rsidP="00452E8C">
      <w:pPr>
        <w:pStyle w:val="ListParagraph"/>
        <w:numPr>
          <w:ilvl w:val="0"/>
          <w:numId w:val="25"/>
        </w:numPr>
      </w:pPr>
      <w:r>
        <w:t>Correction to the DTemp response calculation that resulted in values below 0.</w:t>
      </w:r>
    </w:p>
    <w:p w14:paraId="76261BDD" w14:textId="77777777" w:rsidR="0030267A" w:rsidRDefault="0030267A" w:rsidP="000B24E0">
      <w:pPr>
        <w:pStyle w:val="Heading2"/>
        <w:tabs>
          <w:tab w:val="num" w:pos="0"/>
        </w:tabs>
        <w:ind w:left="648" w:hanging="648"/>
      </w:pPr>
      <w:bookmarkStart w:id="16" w:name="_Toc393188766"/>
      <w:bookmarkStart w:id="17" w:name="_Toc503173236"/>
      <w:bookmarkStart w:id="18" w:name="_Toc25657098"/>
      <w:r>
        <w:t>References</w:t>
      </w:r>
      <w:bookmarkEnd w:id="16"/>
      <w:bookmarkEnd w:id="17"/>
      <w:bookmarkEnd w:id="18"/>
    </w:p>
    <w:p w14:paraId="0EFD42E9" w14:textId="04537D50" w:rsidR="00740C4E" w:rsidRDefault="00740C4E" w:rsidP="00515F4C">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515F4C">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515F4C">
      <w:pPr>
        <w:pStyle w:val="reference"/>
        <w:ind w:left="1170" w:right="76"/>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proofErr w:type="gramStart"/>
      <w:r w:rsidR="004D1452" w:rsidRPr="004D1452">
        <w:t>Toward</w:t>
      </w:r>
      <w:proofErr w:type="gramEnd"/>
      <w:r w:rsidR="004D1452" w:rsidRPr="004D1452">
        <w:t xml:space="preserve">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515F4C">
      <w:pPr>
        <w:pStyle w:val="reference"/>
        <w:ind w:left="1170" w:right="76"/>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515F4C">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515F4C">
      <w:pPr>
        <w:pStyle w:val="reference"/>
        <w:ind w:left="1170" w:right="76"/>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515F4C">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515F4C">
      <w:pPr>
        <w:pStyle w:val="reference"/>
        <w:ind w:left="1170" w:right="76"/>
      </w:pPr>
      <w:r w:rsidRPr="003D4FB0">
        <w:lastRenderedPageBreak/>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9" w:name="_Toc127846704"/>
      <w:bookmarkStart w:id="20" w:name="_Toc393188767"/>
      <w:bookmarkStart w:id="21" w:name="_Toc503173237"/>
      <w:bookmarkStart w:id="22" w:name="_Toc25657099"/>
      <w:r>
        <w:t>Acknowledgments</w:t>
      </w:r>
      <w:bookmarkEnd w:id="19"/>
      <w:bookmarkEnd w:id="20"/>
      <w:bookmarkEnd w:id="21"/>
      <w:bookmarkEnd w:id="22"/>
    </w:p>
    <w:p w14:paraId="2CCBCCE0" w14:textId="0577F2B9" w:rsidR="002224F9" w:rsidRDefault="002224F9" w:rsidP="00515F4C">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515F4C">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3" w:name="_Toc503173238"/>
      <w:bookmarkStart w:id="24" w:name="_Toc25657100"/>
      <w:r>
        <w:t>Release History</w:t>
      </w:r>
      <w:bookmarkEnd w:id="23"/>
      <w:bookmarkEnd w:id="24"/>
    </w:p>
    <w:p w14:paraId="6655904C" w14:textId="092FBD36" w:rsidR="00EA02AA" w:rsidRPr="00EA02AA" w:rsidRDefault="00B75B52">
      <w:pPr>
        <w:pStyle w:val="Heading3"/>
        <w:ind w:left="864" w:hanging="864"/>
      </w:pPr>
      <w:bookmarkStart w:id="25" w:name="_Toc503173239"/>
      <w:bookmarkStart w:id="26" w:name="_Toc25657101"/>
      <w:r>
        <w:t>Major Releases</w:t>
      </w:r>
      <w:bookmarkEnd w:id="25"/>
      <w:bookmarkEnd w:id="26"/>
    </w:p>
    <w:p w14:paraId="077A7E49" w14:textId="47FFACD9" w:rsidR="00EA02AA" w:rsidRDefault="00EA02AA" w:rsidP="00B75B52">
      <w:pPr>
        <w:pStyle w:val="Heading4"/>
      </w:pPr>
      <w:r>
        <w:t>Version 3.0</w:t>
      </w:r>
    </w:p>
    <w:p w14:paraId="3696DBA6" w14:textId="69D04215" w:rsidR="00EA02AA" w:rsidRDefault="00EA02AA" w:rsidP="00515F4C">
      <w:pPr>
        <w:pStyle w:val="textbody"/>
        <w:ind w:left="45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77777777" w:rsidR="00EA02AA" w:rsidRDefault="00EA02AA" w:rsidP="00515F4C">
      <w:pPr>
        <w:pStyle w:val="textbody"/>
        <w:ind w:left="450" w:right="76"/>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515F4C">
      <w:pPr>
        <w:pStyle w:val="textbody"/>
        <w:ind w:left="45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w:t>
      </w:r>
      <w:r>
        <w:lastRenderedPageBreak/>
        <w:t>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515F4C">
      <w:pPr>
        <w:pStyle w:val="textbody"/>
        <w:ind w:left="45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515F4C">
      <w:pPr>
        <w:pStyle w:val="textbody"/>
        <w:ind w:left="45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515F4C">
      <w:pPr>
        <w:pStyle w:val="textbody"/>
        <w:ind w:left="45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515F4C">
      <w:pPr>
        <w:pStyle w:val="textbody"/>
        <w:ind w:left="45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515F4C">
      <w:pPr>
        <w:pStyle w:val="textbody"/>
        <w:ind w:left="450" w:right="76"/>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515F4C">
      <w:pPr>
        <w:pStyle w:val="textbody"/>
        <w:ind w:left="450" w:right="76"/>
      </w:pPr>
      <w:r>
        <w:t>Activated the H2 species parameter that allows simulation of waterlogging effects on photosynthesis.</w:t>
      </w:r>
    </w:p>
    <w:p w14:paraId="7BAFF3E8" w14:textId="77777777" w:rsidR="00EA02AA" w:rsidRDefault="00EA02AA" w:rsidP="00515F4C">
      <w:pPr>
        <w:pStyle w:val="textbody"/>
        <w:ind w:left="45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515F4C">
      <w:pPr>
        <w:pStyle w:val="textbody"/>
        <w:ind w:left="45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515F4C">
      <w:pPr>
        <w:pStyle w:val="textbody"/>
        <w:ind w:left="45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515F4C">
      <w:pPr>
        <w:pStyle w:val="textbody"/>
        <w:ind w:left="45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515F4C">
      <w:pPr>
        <w:pStyle w:val="textbody"/>
        <w:ind w:left="45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515F4C">
      <w:pPr>
        <w:pStyle w:val="textbody"/>
        <w:ind w:left="450" w:right="76"/>
      </w:pPr>
      <w:r>
        <w:lastRenderedPageBreak/>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515F4C">
      <w:pPr>
        <w:pStyle w:val="textbody"/>
        <w:ind w:left="450" w:right="76"/>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515F4C">
      <w:pPr>
        <w:pStyle w:val="textbody"/>
        <w:ind w:right="76"/>
      </w:pPr>
    </w:p>
    <w:p w14:paraId="29E0125F" w14:textId="142D8D3F" w:rsidR="00B75B52" w:rsidRDefault="00B75B52" w:rsidP="00515F4C">
      <w:pPr>
        <w:pStyle w:val="Heading4"/>
        <w:ind w:right="76"/>
      </w:pPr>
      <w:r>
        <w:t>Version 2.0</w:t>
      </w:r>
      <w:r w:rsidR="0057575D">
        <w:t xml:space="preserve"> (</w:t>
      </w:r>
      <w:r w:rsidR="003876F0">
        <w:t>2016</w:t>
      </w:r>
      <w:r w:rsidR="0057575D">
        <w:t>)</w:t>
      </w:r>
    </w:p>
    <w:p w14:paraId="685573A8" w14:textId="77777777" w:rsidR="00B75B52" w:rsidRDefault="00B75B52" w:rsidP="00515F4C">
      <w:pPr>
        <w:pStyle w:val="textbody"/>
        <w:ind w:left="45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515F4C">
      <w:pPr>
        <w:pStyle w:val="textbody"/>
        <w:ind w:left="450" w:right="76"/>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515F4C">
      <w:pPr>
        <w:pStyle w:val="textbody"/>
        <w:ind w:left="450" w:right="76"/>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515F4C">
      <w:pPr>
        <w:pStyle w:val="textbody"/>
        <w:ind w:left="450" w:right="76"/>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515F4C">
      <w:pPr>
        <w:pStyle w:val="textbody"/>
        <w:ind w:left="450" w:right="76"/>
      </w:pPr>
      <w:r w:rsidRPr="00DD7ADE">
        <w:t>New output options for woody senescence and foliage senescence by species.</w:t>
      </w:r>
    </w:p>
    <w:p w14:paraId="77AB5890" w14:textId="77777777" w:rsidR="00B75B52" w:rsidRDefault="00B75B52" w:rsidP="00515F4C">
      <w:pPr>
        <w:pStyle w:val="textbody"/>
        <w:ind w:left="450" w:right="76"/>
      </w:pPr>
    </w:p>
    <w:p w14:paraId="03718D1E" w14:textId="77777777" w:rsidR="00B75B52" w:rsidRDefault="00B75B52" w:rsidP="00515F4C">
      <w:pPr>
        <w:pStyle w:val="textbody"/>
        <w:ind w:left="450" w:right="76"/>
      </w:pPr>
      <w:r>
        <w:t xml:space="preserve">Bug fixes: </w:t>
      </w:r>
    </w:p>
    <w:p w14:paraId="363F74AB" w14:textId="77777777" w:rsidR="00B75B52" w:rsidRDefault="00B75B52" w:rsidP="00515F4C">
      <w:pPr>
        <w:pStyle w:val="textbody"/>
        <w:numPr>
          <w:ilvl w:val="0"/>
          <w:numId w:val="22"/>
        </w:numPr>
        <w:ind w:right="76"/>
      </w:pPr>
      <w:r>
        <w:t xml:space="preserve">A bug in the calculation of transpiration was fixed.  </w:t>
      </w:r>
    </w:p>
    <w:p w14:paraId="3B6B8383" w14:textId="77777777" w:rsidR="00B75B52" w:rsidRDefault="00B75B52" w:rsidP="00515F4C">
      <w:pPr>
        <w:pStyle w:val="textbody"/>
        <w:numPr>
          <w:ilvl w:val="0"/>
          <w:numId w:val="22"/>
        </w:numPr>
        <w:ind w:right="76"/>
      </w:pPr>
      <w:r>
        <w:t>A bug that caused the decomposition of dead pools to not be simulated during spin-up in prior versions was fixed.</w:t>
      </w:r>
    </w:p>
    <w:p w14:paraId="26A105B1" w14:textId="77777777" w:rsidR="00B75B52" w:rsidRDefault="00B75B52" w:rsidP="00515F4C">
      <w:pPr>
        <w:pStyle w:val="textbody"/>
        <w:numPr>
          <w:ilvl w:val="0"/>
          <w:numId w:val="22"/>
        </w:numPr>
        <w:ind w:right="76"/>
      </w:pPr>
      <w:r>
        <w:t>A bug in the calculation of runoff was fixed.</w:t>
      </w:r>
    </w:p>
    <w:p w14:paraId="0A642D9F" w14:textId="77777777" w:rsidR="00B75B52" w:rsidRDefault="00B75B52" w:rsidP="00515F4C">
      <w:pPr>
        <w:pStyle w:val="textbody"/>
        <w:numPr>
          <w:ilvl w:val="0"/>
          <w:numId w:val="22"/>
        </w:numPr>
        <w:ind w:right="76"/>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515F4C">
      <w:pPr>
        <w:pStyle w:val="textbody"/>
        <w:numPr>
          <w:ilvl w:val="0"/>
          <w:numId w:val="22"/>
        </w:numPr>
        <w:ind w:right="76"/>
      </w:pPr>
      <w:r w:rsidRPr="00DD7ADE">
        <w:lastRenderedPageBreak/>
        <w:t>Defoliation (by an external disturbance extension) is now applied during June (previously it was January when deciduous species had no foliage).</w:t>
      </w:r>
    </w:p>
    <w:p w14:paraId="15B54548" w14:textId="77777777" w:rsidR="00B75B52" w:rsidRDefault="00B75B52" w:rsidP="00515F4C">
      <w:pPr>
        <w:pStyle w:val="textbody"/>
        <w:numPr>
          <w:ilvl w:val="0"/>
          <w:numId w:val="22"/>
        </w:numPr>
        <w:ind w:right="76"/>
      </w:pPr>
      <w:r w:rsidRPr="00DD7ADE">
        <w:t>A bug in the processing of cohorts killed by disturbance was fixed.  The bug prevented disturbances from recording the cohorts being removed.</w:t>
      </w:r>
    </w:p>
    <w:p w14:paraId="662F97C5" w14:textId="77777777" w:rsidR="00B75B52" w:rsidRDefault="00B75B52" w:rsidP="00515F4C">
      <w:pPr>
        <w:pStyle w:val="textbody"/>
        <w:numPr>
          <w:ilvl w:val="0"/>
          <w:numId w:val="22"/>
        </w:numPr>
        <w:ind w:right="76"/>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515F4C">
      <w:pPr>
        <w:pStyle w:val="textbody"/>
        <w:numPr>
          <w:ilvl w:val="0"/>
          <w:numId w:val="22"/>
        </w:numPr>
        <w:ind w:right="76"/>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515F4C">
      <w:pPr>
        <w:pStyle w:val="textbody"/>
        <w:ind w:left="450" w:right="76"/>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515F4C">
      <w:pPr>
        <w:pStyle w:val="textbody"/>
        <w:ind w:right="76"/>
      </w:pPr>
    </w:p>
    <w:p w14:paraId="1CBD6EDA" w14:textId="23A769A7" w:rsidR="00B75B52" w:rsidRDefault="00B75B52" w:rsidP="00515F4C">
      <w:pPr>
        <w:pStyle w:val="Heading4"/>
        <w:ind w:right="76"/>
      </w:pPr>
      <w:r>
        <w:t>Version 1.0</w:t>
      </w:r>
      <w:r w:rsidR="0057575D">
        <w:t xml:space="preserve"> (</w:t>
      </w:r>
      <w:r w:rsidR="003876F0">
        <w:t>2014</w:t>
      </w:r>
      <w:r w:rsidR="0057575D">
        <w:t>)</w:t>
      </w:r>
    </w:p>
    <w:p w14:paraId="34198EAD" w14:textId="51E5FE19" w:rsidR="00A519A8" w:rsidRPr="00A519A8" w:rsidRDefault="00A519A8" w:rsidP="00515F4C">
      <w:pPr>
        <w:pStyle w:val="textbody"/>
        <w:ind w:left="450" w:right="76"/>
      </w:pPr>
      <w:r>
        <w:t>Original released version</w:t>
      </w:r>
    </w:p>
    <w:p w14:paraId="3A45ACB0" w14:textId="0EB0AAD7" w:rsidR="000267B0" w:rsidRPr="0074198E" w:rsidRDefault="00B75B52" w:rsidP="00515F4C">
      <w:pPr>
        <w:pStyle w:val="Heading3"/>
        <w:ind w:left="864" w:right="76" w:hanging="864"/>
      </w:pPr>
      <w:bookmarkStart w:id="27" w:name="_Toc503173240"/>
      <w:bookmarkStart w:id="28" w:name="_Toc25657102"/>
      <w:r>
        <w:t>Minor Releases</w:t>
      </w:r>
      <w:bookmarkEnd w:id="27"/>
      <w:bookmarkEnd w:id="28"/>
      <w:r>
        <w:t xml:space="preserve"> </w:t>
      </w:r>
    </w:p>
    <w:p w14:paraId="2A96BFF1" w14:textId="78D82F12" w:rsidR="000267B0" w:rsidRDefault="000267B0" w:rsidP="00515F4C">
      <w:pPr>
        <w:pStyle w:val="Heading4"/>
        <w:ind w:right="76"/>
      </w:pPr>
      <w:r>
        <w:t>Version 3.3 (Internal Release)</w:t>
      </w:r>
    </w:p>
    <w:p w14:paraId="744E3F1D" w14:textId="436F2CC9" w:rsidR="000267B0" w:rsidRPr="0074198E" w:rsidRDefault="000267B0" w:rsidP="00515F4C">
      <w:pPr>
        <w:pStyle w:val="textbody"/>
        <w:ind w:left="450" w:right="76"/>
      </w:pPr>
      <w:r>
        <w:t>Added support for providing initial cohort biomass (no spin-up)</w:t>
      </w:r>
    </w:p>
    <w:p w14:paraId="616BB6E7" w14:textId="5F8AD162" w:rsidR="000267B0" w:rsidRDefault="000267B0" w:rsidP="00515F4C">
      <w:pPr>
        <w:pStyle w:val="Heading4"/>
        <w:ind w:right="76"/>
      </w:pPr>
      <w:r>
        <w:t>Version 3.2 (Internal Release)</w:t>
      </w:r>
    </w:p>
    <w:p w14:paraId="5DB0B7DF" w14:textId="08AEF04F" w:rsidR="000267B0" w:rsidRPr="0074198E" w:rsidRDefault="000267B0" w:rsidP="00515F4C">
      <w:pPr>
        <w:pStyle w:val="textbody"/>
        <w:ind w:left="450" w:right="76"/>
      </w:pPr>
      <w:r>
        <w:t>Added support for Climate Library.</w:t>
      </w:r>
    </w:p>
    <w:p w14:paraId="17867A01" w14:textId="55FE7673" w:rsidR="00154BC0" w:rsidRDefault="00154BC0" w:rsidP="00515F4C">
      <w:pPr>
        <w:pStyle w:val="Heading4"/>
        <w:ind w:right="76"/>
      </w:pPr>
      <w:r>
        <w:t>Version 3.1</w:t>
      </w:r>
      <w:r w:rsidR="00E64AFE">
        <w:t xml:space="preserve"> (September 2018)</w:t>
      </w:r>
    </w:p>
    <w:p w14:paraId="5CD26556" w14:textId="77777777" w:rsidR="00154BC0" w:rsidRDefault="00154BC0" w:rsidP="00515F4C">
      <w:pPr>
        <w:pStyle w:val="textbody"/>
        <w:ind w:left="450" w:right="76"/>
      </w:pPr>
      <w:r>
        <w:t>Version 3.1 is compatible with the LANDIS-II core v7.</w:t>
      </w:r>
    </w:p>
    <w:p w14:paraId="5F4A4A06" w14:textId="3E66B9C7" w:rsidR="00154BC0" w:rsidRPr="0031699F" w:rsidRDefault="00154BC0" w:rsidP="00515F4C">
      <w:pPr>
        <w:pStyle w:val="textbody"/>
        <w:ind w:left="450" w:right="76"/>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515F4C">
      <w:pPr>
        <w:pStyle w:val="Heading4"/>
        <w:ind w:right="76"/>
      </w:pPr>
      <w:r>
        <w:t>Version 2.1.1 (October 2017)</w:t>
      </w:r>
    </w:p>
    <w:p w14:paraId="034FA834" w14:textId="77777777" w:rsidR="00412697" w:rsidRDefault="00412697" w:rsidP="00515F4C">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515F4C">
      <w:pPr>
        <w:pStyle w:val="textbody"/>
        <w:ind w:left="630" w:right="76"/>
      </w:pPr>
      <w:r>
        <w:t>This version also adds compatibility with the Metadata Library that supports output visualization using the VizTool.</w:t>
      </w:r>
    </w:p>
    <w:p w14:paraId="41F19961" w14:textId="21A43888" w:rsidR="00A519A8" w:rsidRPr="00A519A8" w:rsidRDefault="00A519A8" w:rsidP="00515F4C">
      <w:pPr>
        <w:pStyle w:val="Heading4"/>
        <w:ind w:right="76"/>
      </w:pPr>
      <w:r>
        <w:lastRenderedPageBreak/>
        <w:t>Version 2.1 (May 2017)</w:t>
      </w:r>
    </w:p>
    <w:p w14:paraId="3526DEC9" w14:textId="77777777" w:rsidR="00A519A8" w:rsidRDefault="00A519A8" w:rsidP="00515F4C">
      <w:pPr>
        <w:pStyle w:val="textbody"/>
        <w:ind w:left="450" w:right="76"/>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515F4C">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515F4C">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515F4C">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515F4C">
      <w:pPr>
        <w:pStyle w:val="textbody"/>
        <w:ind w:left="450" w:right="76"/>
      </w:pPr>
      <w:r>
        <w:t>Bug Fixes:</w:t>
      </w:r>
    </w:p>
    <w:p w14:paraId="67995273" w14:textId="77777777" w:rsidR="00A519A8" w:rsidRPr="00B75B52" w:rsidRDefault="00A519A8" w:rsidP="00515F4C">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515F4C">
      <w:pPr>
        <w:pStyle w:val="textbody"/>
        <w:ind w:right="76"/>
      </w:pPr>
    </w:p>
    <w:p w14:paraId="30D5844C" w14:textId="77777777" w:rsidR="00EA31AB" w:rsidRDefault="005106C3" w:rsidP="00515F4C">
      <w:pPr>
        <w:pStyle w:val="Heading1"/>
        <w:ind w:right="76"/>
      </w:pPr>
      <w:bookmarkStart w:id="29" w:name="_Toc393188768"/>
      <w:bookmarkStart w:id="30" w:name="_Toc503173241"/>
      <w:bookmarkStart w:id="31" w:name="_Toc25657103"/>
      <w:r>
        <w:lastRenderedPageBreak/>
        <w:t>PnET-Succession</w:t>
      </w:r>
      <w:bookmarkEnd w:id="29"/>
      <w:bookmarkEnd w:id="30"/>
      <w:bookmarkEnd w:id="31"/>
    </w:p>
    <w:p w14:paraId="0A412144" w14:textId="77777777" w:rsidR="00EA31AB" w:rsidRDefault="00EA31AB" w:rsidP="00515F4C">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515F4C">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515F4C">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515F4C">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515F4C">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515F4C">
      <w:pPr>
        <w:pStyle w:val="Heading2"/>
        <w:tabs>
          <w:tab w:val="num" w:pos="0"/>
        </w:tabs>
        <w:ind w:left="648" w:right="76" w:hanging="648"/>
      </w:pPr>
      <w:bookmarkStart w:id="32" w:name="_Toc393188769"/>
      <w:bookmarkStart w:id="33" w:name="_Toc503173242"/>
      <w:bookmarkStart w:id="34" w:name="_Toc25657104"/>
      <w:r>
        <w:t>Initializing Biomass</w:t>
      </w:r>
      <w:bookmarkEnd w:id="32"/>
      <w:bookmarkEnd w:id="33"/>
      <w:bookmarkEnd w:id="34"/>
    </w:p>
    <w:p w14:paraId="22E77B51" w14:textId="3B8C82B0" w:rsidR="00F81BB7" w:rsidRDefault="00F81BB7" w:rsidP="00515F4C">
      <w:pPr>
        <w:pStyle w:val="textbody"/>
        <w:ind w:left="450" w:right="76"/>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515F4C">
      <w:pPr>
        <w:pStyle w:val="textbody"/>
        <w:ind w:left="450" w:right="76"/>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515F4C">
      <w:pPr>
        <w:pStyle w:val="Heading2"/>
        <w:tabs>
          <w:tab w:val="num" w:pos="0"/>
        </w:tabs>
        <w:ind w:left="648" w:right="76" w:hanging="648"/>
      </w:pPr>
      <w:bookmarkStart w:id="35" w:name="_Toc393188770"/>
      <w:bookmarkStart w:id="36" w:name="_Toc503173243"/>
      <w:bookmarkStart w:id="37" w:name="_Toc25657105"/>
      <w:r>
        <w:t>LAI</w:t>
      </w:r>
      <w:r w:rsidR="00EA31AB">
        <w:t xml:space="preserve"> Shade Calculation</w:t>
      </w:r>
      <w:bookmarkEnd w:id="35"/>
      <w:bookmarkEnd w:id="36"/>
      <w:bookmarkEnd w:id="37"/>
    </w:p>
    <w:p w14:paraId="7020FB4B" w14:textId="4DAB6AF0" w:rsidR="00EA31AB" w:rsidRPr="00DA34CE" w:rsidRDefault="00EA31AB" w:rsidP="00515F4C">
      <w:pPr>
        <w:pStyle w:val="textbody"/>
        <w:ind w:left="450" w:right="76"/>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515F4C">
      <w:pPr>
        <w:pStyle w:val="Heading2"/>
        <w:tabs>
          <w:tab w:val="num" w:pos="0"/>
        </w:tabs>
        <w:ind w:left="648" w:right="76" w:hanging="648"/>
      </w:pPr>
      <w:bookmarkStart w:id="38" w:name="_Toc393188771"/>
      <w:bookmarkStart w:id="39" w:name="_Toc503173244"/>
      <w:bookmarkStart w:id="40" w:name="_Toc25657106"/>
      <w:r>
        <w:t xml:space="preserve">Cohort Reproduction </w:t>
      </w:r>
      <w:r w:rsidR="00A87C7C">
        <w:t>and Establishment</w:t>
      </w:r>
      <w:bookmarkEnd w:id="38"/>
      <w:bookmarkEnd w:id="39"/>
      <w:bookmarkEnd w:id="40"/>
    </w:p>
    <w:p w14:paraId="2FDB9B64" w14:textId="7E42DC22" w:rsidR="00A87C7C" w:rsidRDefault="00A87C7C" w:rsidP="00515F4C">
      <w:pPr>
        <w:pStyle w:val="textbody"/>
        <w:ind w:left="450" w:right="76"/>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515F4C">
      <w:pPr>
        <w:pStyle w:val="textbody"/>
        <w:ind w:left="450" w:right="76"/>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515F4C">
      <w:pPr>
        <w:pStyle w:val="textbody"/>
        <w:ind w:left="450" w:right="76"/>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515F4C">
      <w:pPr>
        <w:pStyle w:val="textbody"/>
        <w:ind w:left="450" w:right="76"/>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515F4C">
      <w:pPr>
        <w:pStyle w:val="Heading2"/>
        <w:tabs>
          <w:tab w:val="num" w:pos="0"/>
        </w:tabs>
        <w:ind w:left="648" w:right="76" w:hanging="648"/>
      </w:pPr>
      <w:bookmarkStart w:id="41" w:name="_Toc393188772"/>
      <w:bookmarkStart w:id="42" w:name="_Toc503173245"/>
      <w:bookmarkStart w:id="43" w:name="_Toc25657107"/>
      <w:r>
        <w:t>Cohort Competition</w:t>
      </w:r>
      <w:bookmarkEnd w:id="41"/>
      <w:bookmarkEnd w:id="42"/>
      <w:bookmarkEnd w:id="43"/>
    </w:p>
    <w:p w14:paraId="1F077502" w14:textId="4620B285" w:rsidR="00584938" w:rsidRPr="00584938" w:rsidRDefault="00584938" w:rsidP="00515F4C">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15F4C">
      <w:pPr>
        <w:pStyle w:val="Heading3"/>
        <w:ind w:left="864" w:right="76" w:hanging="864"/>
      </w:pPr>
      <w:bookmarkStart w:id="44" w:name="_Toc503173246"/>
      <w:bookmarkStart w:id="45" w:name="_Toc25657108"/>
      <w:r>
        <w:t>Light</w:t>
      </w:r>
      <w:bookmarkEnd w:id="44"/>
      <w:bookmarkEnd w:id="45"/>
      <w:r>
        <w:t xml:space="preserve"> </w:t>
      </w:r>
    </w:p>
    <w:p w14:paraId="6EDF3737" w14:textId="1B6431E6" w:rsidR="00584938" w:rsidRDefault="00584938" w:rsidP="00515F4C">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515F4C">
      <w:pPr>
        <w:pStyle w:val="textbody"/>
        <w:ind w:left="450" w:right="76"/>
      </w:pPr>
      <w:r>
        <w:lastRenderedPageBreak/>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515F4C">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6" w:name="_Toc503173247"/>
      <w:bookmarkStart w:id="47" w:name="_Toc25657109"/>
      <w:r>
        <w:t>Water</w:t>
      </w:r>
      <w:bookmarkEnd w:id="46"/>
      <w:bookmarkEnd w:id="47"/>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8" w:name="_Ref465060915"/>
      <w:r w:rsidRPr="00292449">
        <w:t>Water In</w:t>
      </w:r>
      <w:bookmarkEnd w:id="48"/>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2CF98681" w:rsidR="00B7613E" w:rsidRDefault="00B7613E" w:rsidP="00427015">
      <w:pPr>
        <w:pStyle w:val="textbody"/>
        <w:ind w:left="450" w:right="76"/>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proofErr w:type="gramStart"/>
      <w:r>
        <w:t>where</w:t>
      </w:r>
      <w:proofErr w:type="gramEnd"/>
      <w:r>
        <w:t xml:space="preserv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427015">
      <w:pPr>
        <w:pStyle w:val="textbody"/>
        <w:ind w:left="450" w:right="76"/>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9" w:name="_Ref426377972"/>
      <w:r>
        <w:t>Water Stress</w:t>
      </w:r>
      <w:bookmarkEnd w:id="49"/>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t>
      </w:r>
      <w:r>
        <w:lastRenderedPageBreak/>
        <w:t xml:space="preserve">(waterlogging))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427015">
      <w:pPr>
        <w:pStyle w:val="textbody"/>
        <w:ind w:left="450" w:right="76"/>
      </w:pPr>
      <w:r>
        <w:t>Figure 3. Default pressure head curves (left) and exa</w:t>
      </w:r>
      <w:r w:rsidR="003565CB">
        <w:t xml:space="preserve">mples of inverse water stress (fWater, right). </w:t>
      </w:r>
      <w:r w:rsidR="00B15D97">
        <w:t xml:space="preserve"> </w:t>
      </w:r>
      <w:proofErr w:type="gramStart"/>
      <w:r w:rsidR="003565CB">
        <w:t>f</w:t>
      </w:r>
      <w:r>
        <w:t>Water</w:t>
      </w:r>
      <w:proofErr w:type="gramEnd"/>
      <w:r>
        <w:t xml:space="preserve">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50" w:name="_Toc503173248"/>
      <w:bookmarkStart w:id="51" w:name="_Toc25657110"/>
      <w:bookmarkStart w:id="52" w:name="_Toc393188773"/>
      <w:r>
        <w:t>Other factors</w:t>
      </w:r>
      <w:bookmarkEnd w:id="50"/>
      <w:bookmarkEnd w:id="51"/>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515F4C">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w:t>
      </w:r>
      <w:r>
        <w:lastRenderedPageBreak/>
        <w:t>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515F4C">
      <w:pPr>
        <w:pStyle w:val="Heading4"/>
        <w:ind w:left="864" w:right="76" w:hanging="864"/>
      </w:pPr>
      <w:bookmarkStart w:id="53" w:name="_Ref502930867"/>
      <w:r>
        <w:t>Ozone</w:t>
      </w:r>
      <w:bookmarkEnd w:id="53"/>
      <w:r>
        <w:t xml:space="preserve"> </w:t>
      </w:r>
    </w:p>
    <w:p w14:paraId="75A4F049" w14:textId="426A1C47" w:rsidR="00015F15" w:rsidRDefault="002C07C2" w:rsidP="00515F4C">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 xml:space="preserve">For applications where ozone is not of interest, simply do not supply ozone inputs and no ozone calculations will be </w:t>
      </w:r>
      <w:proofErr w:type="gramStart"/>
      <w:r w:rsidR="00015F15">
        <w:t>made.</w:t>
      </w:r>
      <w:proofErr w:type="gramEnd"/>
    </w:p>
    <w:p w14:paraId="41F1D08B" w14:textId="5C2710C9" w:rsidR="00015F15" w:rsidRDefault="002C07C2" w:rsidP="00515F4C">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515F4C">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515F4C">
      <w:pPr>
        <w:pStyle w:val="Heading2"/>
        <w:tabs>
          <w:tab w:val="num" w:pos="0"/>
        </w:tabs>
        <w:ind w:left="648" w:right="76" w:hanging="648"/>
      </w:pPr>
      <w:bookmarkStart w:id="54" w:name="_Toc503173249"/>
      <w:bookmarkStart w:id="55" w:name="_Ref19109271"/>
      <w:bookmarkStart w:id="56" w:name="_Toc25657111"/>
      <w:r>
        <w:t>Cohort Growth and Ageing</w:t>
      </w:r>
      <w:bookmarkEnd w:id="52"/>
      <w:bookmarkEnd w:id="54"/>
      <w:bookmarkEnd w:id="55"/>
      <w:bookmarkEnd w:id="56"/>
    </w:p>
    <w:p w14:paraId="38643681" w14:textId="77777777" w:rsidR="00742D9A" w:rsidRDefault="00292449" w:rsidP="00515F4C">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515F4C">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w:t>
      </w:r>
      <w:r w:rsidRPr="00742D9A">
        <w:lastRenderedPageBreak/>
        <w:t xml:space="preserve">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515F4C">
      <w:pPr>
        <w:pStyle w:val="Heading2"/>
        <w:tabs>
          <w:tab w:val="num" w:pos="0"/>
        </w:tabs>
        <w:ind w:left="648" w:right="76" w:hanging="648"/>
      </w:pPr>
      <w:bookmarkStart w:id="57" w:name="_Toc393188774"/>
      <w:bookmarkStart w:id="58" w:name="_Toc503173250"/>
      <w:bookmarkStart w:id="59" w:name="_Toc25657112"/>
      <w:r>
        <w:t>Cohort Senescence and Mortality</w:t>
      </w:r>
      <w:bookmarkStart w:id="60" w:name="_Toc24444889"/>
      <w:bookmarkStart w:id="61" w:name="_Toc24445117"/>
      <w:bookmarkEnd w:id="57"/>
      <w:bookmarkEnd w:id="58"/>
      <w:bookmarkEnd w:id="59"/>
      <w:bookmarkEnd w:id="60"/>
      <w:bookmarkEnd w:id="61"/>
    </w:p>
    <w:p w14:paraId="1656C396" w14:textId="77777777" w:rsidR="00A55530" w:rsidRDefault="00A55530" w:rsidP="00515F4C">
      <w:pPr>
        <w:pStyle w:val="textbody"/>
        <w:ind w:left="450" w:right="76"/>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515F4C">
      <w:pPr>
        <w:pStyle w:val="Heading2"/>
        <w:tabs>
          <w:tab w:val="num" w:pos="0"/>
        </w:tabs>
        <w:ind w:left="648" w:right="76" w:hanging="648"/>
      </w:pPr>
      <w:bookmarkStart w:id="62" w:name="_Toc25657113"/>
      <w:r>
        <w:t>Dead Biomass Decay</w:t>
      </w:r>
      <w:bookmarkEnd w:id="62"/>
    </w:p>
    <w:p w14:paraId="1012F730" w14:textId="544504A5" w:rsidR="00EA31AB" w:rsidRDefault="00EA31AB" w:rsidP="00515F4C">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515F4C">
      <w:pPr>
        <w:pStyle w:val="Heading2"/>
        <w:tabs>
          <w:tab w:val="num" w:pos="0"/>
        </w:tabs>
        <w:ind w:left="648" w:right="76" w:hanging="648"/>
      </w:pPr>
      <w:bookmarkStart w:id="63" w:name="_Toc503173252"/>
      <w:bookmarkStart w:id="64" w:name="_Toc25657114"/>
      <w:bookmarkStart w:id="65" w:name="_Toc393188777"/>
      <w:r>
        <w:t>References</w:t>
      </w:r>
      <w:bookmarkEnd w:id="63"/>
      <w:bookmarkEnd w:id="64"/>
      <w:r>
        <w:t xml:space="preserve"> </w:t>
      </w:r>
    </w:p>
    <w:p w14:paraId="55999AB5" w14:textId="7D1FDAD4" w:rsidR="00B7613E" w:rsidRPr="0074198E" w:rsidRDefault="00DB6231" w:rsidP="00515F4C">
      <w:pPr>
        <w:pStyle w:val="textbody"/>
        <w:ind w:left="900" w:right="76" w:hanging="450"/>
      </w:pPr>
      <w:r>
        <w:t xml:space="preserve">Brutsaert, W.  </w:t>
      </w:r>
      <w:r w:rsidR="00B7613E" w:rsidRPr="00DB6231">
        <w:t>1982</w:t>
      </w:r>
      <w:r w:rsidRPr="00DB6231">
        <w:t xml:space="preserve">.  Evaporation into the Atmosphere: Theory, History and </w:t>
      </w:r>
      <w:r w:rsidRPr="0074198E">
        <w:t>Applications.  Springer, NY.</w:t>
      </w:r>
    </w:p>
    <w:p w14:paraId="1B1606C5" w14:textId="2D32B0AC" w:rsidR="000267B0" w:rsidRPr="0074198E" w:rsidRDefault="000267B0" w:rsidP="00515F4C">
      <w:pPr>
        <w:pStyle w:val="textbody"/>
        <w:ind w:left="900" w:right="76" w:hanging="450"/>
      </w:pPr>
      <w:r w:rsidRPr="0074198E">
        <w:rPr>
          <w:rStyle w:val="artauthors"/>
          <w:color w:val="000000"/>
          <w:shd w:val="clear" w:color="auto" w:fill="FFFFFF"/>
        </w:rPr>
        <w:t>Court, A.</w:t>
      </w:r>
      <w:r w:rsidRPr="0074198E">
        <w:rPr>
          <w:color w:val="000000"/>
          <w:shd w:val="clear" w:color="auto" w:fill="FFFFFF"/>
        </w:rPr>
        <w:t>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Pr="0074198E">
        <w:rPr>
          <w:color w:val="000000"/>
          <w:shd w:val="clear" w:color="auto" w:fill="FFFFFF"/>
        </w:rPr>
        <w:t>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Pr="0074198E">
        <w:rPr>
          <w:color w:val="000000"/>
          <w:shd w:val="clear" w:color="auto" w:fill="FFFFFF"/>
        </w:rPr>
        <w:t>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Pr="0074198E">
        <w:rPr>
          <w:rStyle w:val="page"/>
          <w:color w:val="000000"/>
          <w:shd w:val="clear" w:color="auto" w:fill="FFFFFF"/>
        </w:rPr>
        <w:t> </w:t>
      </w:r>
      <w:hyperlink r:id="rId16" w:history="1">
        <w:r w:rsidRPr="0074198E">
          <w:rPr>
            <w:rStyle w:val="Hyperlink"/>
            <w:color w:val="800000"/>
            <w:shd w:val="clear" w:color="auto" w:fill="FFFFFF"/>
          </w:rPr>
          <w:t>https://doi.org/10.1175/1520-0469(1951)008&lt;0367:TFITUS&gt;2.0.CO;2</w:t>
        </w:r>
      </w:hyperlink>
    </w:p>
    <w:p w14:paraId="38FD3401" w14:textId="77777777" w:rsidR="00E23B1B" w:rsidRDefault="006C3172" w:rsidP="00515F4C">
      <w:pPr>
        <w:pStyle w:val="textbody"/>
        <w:ind w:left="900" w:right="76"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515F4C">
      <w:pPr>
        <w:pStyle w:val="textbody"/>
        <w:ind w:left="900" w:right="76" w:hanging="450"/>
      </w:pPr>
      <w:r w:rsidRPr="003B677D">
        <w:t>Feddes, R</w:t>
      </w:r>
      <w:r w:rsidR="00C126C7">
        <w:t>.A., P.</w:t>
      </w:r>
      <w:r w:rsidRPr="003B677D">
        <w:t>J. Kowalik, and H. Zaradny. 1978. Simulation of Field Water Use and Crop Yield. John Wiley &amp; Sons, New York, NY.</w:t>
      </w:r>
    </w:p>
    <w:p w14:paraId="7D2D861C" w14:textId="579D55E6" w:rsidR="009B2E98" w:rsidRDefault="009B2E98" w:rsidP="00515F4C">
      <w:pPr>
        <w:pStyle w:val="textbody"/>
        <w:ind w:left="900" w:right="76" w:hanging="450"/>
      </w:pPr>
      <w:r w:rsidRPr="009B2E98">
        <w:lastRenderedPageBreak/>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7" w:history="1">
        <w:r w:rsidR="0074198E" w:rsidRPr="0074198E">
          <w:rPr>
            <w:rStyle w:val="Hyperlink"/>
          </w:rPr>
          <w:t>https://doi.org/10.1186/s13717-018-0142-8</w:t>
        </w:r>
      </w:hyperlink>
      <w:r w:rsidR="0074198E" w:rsidRPr="0074198E">
        <w:t>.</w:t>
      </w:r>
    </w:p>
    <w:p w14:paraId="5147B54F" w14:textId="31F46035" w:rsidR="00C126C7" w:rsidRDefault="00C126C7" w:rsidP="00515F4C">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F32FB5" w:rsidP="00515F4C">
      <w:pPr>
        <w:pStyle w:val="textbody"/>
        <w:ind w:left="900" w:right="76" w:hanging="450"/>
      </w:pPr>
      <w:hyperlink r:id="rId18" w:history="1">
        <w:r w:rsidR="00720757" w:rsidRPr="00AC1583">
          <w:t>Lazzarotto</w:t>
        </w:r>
      </w:hyperlink>
      <w:r w:rsidR="00720757">
        <w:t xml:space="preserve">, P., </w:t>
      </w:r>
      <w:hyperlink r:id="rId19" w:history="1">
        <w:r w:rsidR="00720757" w:rsidRPr="00AC1583">
          <w:t>P. Calanca</w:t>
        </w:r>
      </w:hyperlink>
      <w:r w:rsidR="00720757">
        <w:t xml:space="preserve">, </w:t>
      </w:r>
      <w:hyperlink r:id="rId20" w:history="1">
        <w:r w:rsidR="00720757" w:rsidRPr="00AC1583">
          <w:t>J. Fuhrer</w:t>
        </w:r>
      </w:hyperlink>
      <w:r w:rsidR="00720757">
        <w:t>.  2009.  Dynamics of grass–clover mixtures—</w:t>
      </w:r>
      <w:proofErr w:type="gramStart"/>
      <w:r w:rsidR="00720757">
        <w:t>An</w:t>
      </w:r>
      <w:proofErr w:type="gramEnd"/>
      <w:r w:rsidR="00720757">
        <w:t xml:space="preserve"> analysis of the response to management with the PROductive GRASsland Simulator (PROGRASS).  Ecological Modelling 220:703–724.</w:t>
      </w:r>
    </w:p>
    <w:p w14:paraId="10E759DA" w14:textId="2E37D2F2" w:rsidR="00E23B1B" w:rsidRPr="00165617" w:rsidRDefault="00E23B1B" w:rsidP="00515F4C">
      <w:pPr>
        <w:pStyle w:val="textbody"/>
        <w:ind w:left="900" w:right="76" w:hanging="450"/>
      </w:pPr>
      <w:r w:rsidRPr="00165617">
        <w:t>Meentemeyer, V. 1978. Macroclimate and lignin control of litter decomposition rates. Ecology 59:465-472.</w:t>
      </w:r>
    </w:p>
    <w:p w14:paraId="2430D913" w14:textId="1D905B42" w:rsidR="00B7613E" w:rsidRPr="000D7833" w:rsidRDefault="00B7613E" w:rsidP="00515F4C">
      <w:pPr>
        <w:pStyle w:val="textbody"/>
        <w:ind w:left="900" w:right="76"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515F4C">
      <w:pPr>
        <w:pStyle w:val="textbody"/>
        <w:ind w:left="900" w:right="76"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515F4C">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515F4C">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515F4C">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515F4C">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6" w:name="_Toc503173253"/>
      <w:bookmarkStart w:id="67" w:name="_Toc25657115"/>
      <w:r>
        <w:lastRenderedPageBreak/>
        <w:t xml:space="preserve">Input File - </w:t>
      </w:r>
      <w:r w:rsidR="005106C3">
        <w:t>PnET-Succession</w:t>
      </w:r>
      <w:bookmarkEnd w:id="66"/>
      <w:bookmarkEnd w:id="67"/>
      <w:r w:rsidR="00DA34CE">
        <w:t xml:space="preserve"> </w:t>
      </w:r>
      <w:bookmarkEnd w:id="65"/>
    </w:p>
    <w:p w14:paraId="5BE2EBC9" w14:textId="68E26CC5" w:rsidR="0030267A" w:rsidRDefault="00D86D50" w:rsidP="00515F4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8" w:name="_Toc112490864"/>
      <w:bookmarkStart w:id="69" w:name="_Toc393188778"/>
      <w:bookmarkStart w:id="70" w:name="_Toc503173254"/>
      <w:bookmarkStart w:id="71" w:name="_Toc25657116"/>
      <w:r>
        <w:t xml:space="preserve">Example </w:t>
      </w:r>
      <w:bookmarkEnd w:id="68"/>
      <w:r w:rsidR="005106C3">
        <w:t>PnET-Succession</w:t>
      </w:r>
      <w:r w:rsidR="00D86D50">
        <w:t xml:space="preserve"> input file</w:t>
      </w:r>
      <w:bookmarkEnd w:id="69"/>
      <w:bookmarkEnd w:id="70"/>
      <w:bookmarkEnd w:id="71"/>
    </w:p>
    <w:p w14:paraId="4AC9BA48" w14:textId="56FB03FF" w:rsidR="00795310" w:rsidRPr="008166A4" w:rsidRDefault="00795310" w:rsidP="008166A4">
      <w:pPr>
        <w:pStyle w:val="textinputfile"/>
        <w:ind w:left="720"/>
      </w:pPr>
      <w:proofErr w:type="gramStart"/>
      <w:r w:rsidRPr="008166A4">
        <w:t>LandisData  "</w:t>
      </w:r>
      <w:proofErr w:type="gramEnd"/>
      <w:r w:rsidRPr="008166A4">
        <w:t>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2" w:name="_Toc112490865"/>
      <w:bookmarkStart w:id="73" w:name="_Toc393188779"/>
      <w:bookmarkStart w:id="74" w:name="_Toc503173255"/>
      <w:bookmarkStart w:id="75" w:name="_Toc25657117"/>
      <w:r>
        <w:t>LandisData</w:t>
      </w:r>
      <w:bookmarkEnd w:id="72"/>
      <w:bookmarkEnd w:id="73"/>
      <w:bookmarkEnd w:id="74"/>
      <w:bookmarkEnd w:id="75"/>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6" w:name="_Toc112490866"/>
      <w:bookmarkStart w:id="77" w:name="_Toc393188780"/>
      <w:bookmarkStart w:id="78" w:name="_Toc503173256"/>
      <w:bookmarkStart w:id="79" w:name="_Toc25657118"/>
      <w:r>
        <w:t>Timestep</w:t>
      </w:r>
      <w:bookmarkEnd w:id="76"/>
      <w:bookmarkEnd w:id="77"/>
      <w:bookmarkEnd w:id="78"/>
      <w:bookmarkEnd w:id="79"/>
    </w:p>
    <w:p w14:paraId="7E22C46E" w14:textId="642AF5F9" w:rsidR="00DA34CE" w:rsidRDefault="00DA34CE" w:rsidP="00515F4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80" w:name="_Toc393188781"/>
      <w:bookmarkStart w:id="81" w:name="_Toc503173257"/>
      <w:bookmarkStart w:id="82" w:name="_Toc25657119"/>
      <w:bookmarkStart w:id="83" w:name="_Toc107735767"/>
      <w:bookmarkStart w:id="84" w:name="_Toc112490867"/>
      <w:r>
        <w:t>StartYear</w:t>
      </w:r>
      <w:bookmarkEnd w:id="80"/>
      <w:bookmarkEnd w:id="81"/>
      <w:bookmarkEnd w:id="82"/>
    </w:p>
    <w:p w14:paraId="41DE3349" w14:textId="77777777" w:rsidR="00C45D80" w:rsidRPr="00C45D80" w:rsidRDefault="00C45D80" w:rsidP="00515F4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 xml:space="preserve">and observations from </w:t>
      </w:r>
      <w:r w:rsidR="005D10A0">
        <w:lastRenderedPageBreak/>
        <w:t>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515F4C">
      <w:pPr>
        <w:pStyle w:val="Heading2"/>
        <w:tabs>
          <w:tab w:val="num" w:pos="0"/>
        </w:tabs>
        <w:ind w:left="648" w:right="76" w:hanging="648"/>
      </w:pPr>
      <w:bookmarkStart w:id="85" w:name="_Toc393188782"/>
      <w:bookmarkStart w:id="86" w:name="_Toc503173258"/>
      <w:bookmarkStart w:id="87" w:name="_Toc25657120"/>
      <w:r>
        <w:t>SeedingAlgorithm</w:t>
      </w:r>
      <w:bookmarkEnd w:id="83"/>
      <w:bookmarkEnd w:id="84"/>
      <w:bookmarkEnd w:id="85"/>
      <w:bookmarkEnd w:id="86"/>
      <w:bookmarkEnd w:id="87"/>
    </w:p>
    <w:p w14:paraId="4AA72A4B" w14:textId="77777777" w:rsidR="00DA34CE" w:rsidRDefault="00760C8A" w:rsidP="00515F4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515F4C">
      <w:pPr>
        <w:pStyle w:val="Heading2"/>
        <w:tabs>
          <w:tab w:val="num" w:pos="0"/>
        </w:tabs>
        <w:ind w:left="648" w:right="76" w:hanging="648"/>
      </w:pPr>
      <w:bookmarkStart w:id="88" w:name="_Toc382310145"/>
      <w:bookmarkStart w:id="89" w:name="_Toc382310146"/>
      <w:bookmarkStart w:id="90" w:name="_Toc393188787"/>
      <w:bookmarkStart w:id="91" w:name="_Toc503173261"/>
      <w:bookmarkStart w:id="92" w:name="_Toc25657121"/>
      <w:bookmarkStart w:id="93" w:name="_Toc107735770"/>
      <w:bookmarkEnd w:id="88"/>
      <w:bookmarkEnd w:id="89"/>
      <w:r w:rsidRPr="0097188E">
        <w:t>PNEToutputsites</w:t>
      </w:r>
      <w:bookmarkEnd w:id="90"/>
      <w:bookmarkEnd w:id="91"/>
      <w:bookmarkEnd w:id="92"/>
      <w:r w:rsidRPr="0097188E">
        <w:t xml:space="preserve"> </w:t>
      </w:r>
    </w:p>
    <w:p w14:paraId="25367175" w14:textId="020C9868" w:rsidR="003971EC" w:rsidRDefault="00795310" w:rsidP="00515F4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515F4C">
      <w:pPr>
        <w:pStyle w:val="Heading2"/>
        <w:tabs>
          <w:tab w:val="num" w:pos="0"/>
        </w:tabs>
        <w:ind w:left="648" w:right="76" w:hanging="648"/>
      </w:pPr>
      <w:bookmarkStart w:id="94" w:name="_Toc393188783"/>
      <w:bookmarkStart w:id="95" w:name="_Toc503173262"/>
      <w:bookmarkStart w:id="96" w:name="_Toc25657122"/>
      <w:r>
        <w:t>InitialCommunities</w:t>
      </w:r>
      <w:bookmarkEnd w:id="94"/>
      <w:bookmarkEnd w:id="95"/>
      <w:bookmarkEnd w:id="96"/>
    </w:p>
    <w:p w14:paraId="037EB96F" w14:textId="383F86BA" w:rsidR="00795310" w:rsidRDefault="00795310" w:rsidP="00515F4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515F4C">
      <w:pPr>
        <w:pStyle w:val="Heading2"/>
        <w:tabs>
          <w:tab w:val="num" w:pos="0"/>
        </w:tabs>
        <w:ind w:left="648" w:right="76" w:hanging="648"/>
      </w:pPr>
      <w:bookmarkStart w:id="97" w:name="_Toc393188784"/>
      <w:bookmarkStart w:id="98" w:name="_Toc503173263"/>
      <w:bookmarkStart w:id="99" w:name="_Toc25657123"/>
      <w:bookmarkStart w:id="100" w:name="_Toc112490874"/>
      <w:r>
        <w:t>InitialCommunitiesMap</w:t>
      </w:r>
      <w:bookmarkEnd w:id="97"/>
      <w:bookmarkEnd w:id="98"/>
      <w:bookmarkEnd w:id="99"/>
    </w:p>
    <w:p w14:paraId="22F032DF" w14:textId="78206935" w:rsidR="00795310" w:rsidRDefault="00795310" w:rsidP="00515F4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515F4C">
      <w:pPr>
        <w:pStyle w:val="Heading2"/>
        <w:tabs>
          <w:tab w:val="num" w:pos="0"/>
        </w:tabs>
        <w:ind w:left="648" w:right="76" w:hanging="648"/>
      </w:pPr>
      <w:bookmarkStart w:id="101" w:name="_Toc25657124"/>
      <w:r>
        <w:t>LitterMap (Optional)</w:t>
      </w:r>
      <w:bookmarkEnd w:id="101"/>
    </w:p>
    <w:p w14:paraId="15C30F8E" w14:textId="0A7D6542" w:rsidR="00A154B7" w:rsidRPr="0074198E" w:rsidRDefault="00A154B7" w:rsidP="00515F4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515F4C">
      <w:pPr>
        <w:pStyle w:val="Heading2"/>
        <w:tabs>
          <w:tab w:val="num" w:pos="0"/>
        </w:tabs>
        <w:ind w:left="648" w:right="76" w:hanging="648"/>
      </w:pPr>
      <w:bookmarkStart w:id="102" w:name="_Toc25657125"/>
      <w:r>
        <w:t>WoodyDebrisMap (Optional)</w:t>
      </w:r>
      <w:bookmarkEnd w:id="102"/>
      <w:r>
        <w:t xml:space="preserve"> </w:t>
      </w:r>
    </w:p>
    <w:p w14:paraId="4C70C7B3" w14:textId="18CF27BA" w:rsidR="00A154B7" w:rsidRDefault="00A154B7" w:rsidP="00515F4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515F4C">
      <w:pPr>
        <w:pStyle w:val="Heading2"/>
        <w:tabs>
          <w:tab w:val="num" w:pos="0"/>
        </w:tabs>
        <w:ind w:left="648" w:right="76" w:hanging="648"/>
      </w:pPr>
      <w:bookmarkStart w:id="103" w:name="_Toc382310155"/>
      <w:bookmarkStart w:id="104" w:name="_Toc393188788"/>
      <w:bookmarkStart w:id="105" w:name="_Toc503173264"/>
      <w:bookmarkStart w:id="106" w:name="_Toc25657126"/>
      <w:bookmarkStart w:id="107" w:name="_Ref140061162"/>
      <w:bookmarkEnd w:id="93"/>
      <w:bookmarkEnd w:id="100"/>
      <w:bookmarkEnd w:id="103"/>
      <w:r>
        <w:lastRenderedPageBreak/>
        <w:t>PnET</w:t>
      </w:r>
      <w:r w:rsidR="00037252">
        <w:t>Generic</w:t>
      </w:r>
      <w:r w:rsidR="003B2C57">
        <w:t>Parameter</w:t>
      </w:r>
      <w:r>
        <w:t>s</w:t>
      </w:r>
      <w:bookmarkEnd w:id="104"/>
      <w:bookmarkEnd w:id="105"/>
      <w:bookmarkEnd w:id="106"/>
      <w:r w:rsidR="003B2C57">
        <w:t xml:space="preserve"> </w:t>
      </w:r>
      <w:bookmarkEnd w:id="107"/>
    </w:p>
    <w:p w14:paraId="076666C8" w14:textId="61B4ADA2" w:rsidR="003B2C57" w:rsidRDefault="003B2C57" w:rsidP="00515F4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515F4C">
      <w:pPr>
        <w:pStyle w:val="Heading2"/>
        <w:tabs>
          <w:tab w:val="num" w:pos="0"/>
        </w:tabs>
        <w:ind w:left="648" w:right="76" w:hanging="648"/>
      </w:pPr>
      <w:bookmarkStart w:id="108" w:name="_Toc503173265"/>
      <w:bookmarkStart w:id="109" w:name="_Toc25657127"/>
      <w:r>
        <w:t>PnETSpeciesParameters</w:t>
      </w:r>
      <w:bookmarkEnd w:id="108"/>
      <w:bookmarkEnd w:id="109"/>
      <w:r>
        <w:t xml:space="preserve"> </w:t>
      </w:r>
    </w:p>
    <w:p w14:paraId="4D96DFC7" w14:textId="4839FA30" w:rsidR="00F92BAC" w:rsidRDefault="00F92BAC" w:rsidP="00515F4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515F4C">
      <w:pPr>
        <w:pStyle w:val="Heading2"/>
        <w:tabs>
          <w:tab w:val="num" w:pos="0"/>
        </w:tabs>
        <w:ind w:left="648" w:right="76" w:hanging="648"/>
      </w:pPr>
      <w:bookmarkStart w:id="110" w:name="_Toc393188789"/>
      <w:bookmarkStart w:id="111" w:name="_Toc503173266"/>
      <w:bookmarkStart w:id="112" w:name="_Toc25657128"/>
      <w:bookmarkStart w:id="113" w:name="_Ref140059391"/>
      <w:r>
        <w:t>EcoregionParameters</w:t>
      </w:r>
      <w:bookmarkEnd w:id="110"/>
      <w:bookmarkEnd w:id="111"/>
      <w:bookmarkEnd w:id="112"/>
      <w:r>
        <w:t xml:space="preserve"> </w:t>
      </w:r>
    </w:p>
    <w:p w14:paraId="1E218687" w14:textId="35554A74" w:rsidR="00F93A75" w:rsidRDefault="00F93A75" w:rsidP="00515F4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515F4C">
      <w:pPr>
        <w:pStyle w:val="Heading2"/>
        <w:tabs>
          <w:tab w:val="num" w:pos="0"/>
        </w:tabs>
        <w:ind w:left="648" w:right="76" w:hanging="648"/>
      </w:pPr>
      <w:bookmarkStart w:id="114" w:name="_Toc25657129"/>
      <w:r>
        <w:t xml:space="preserve">DisturbanceReductions </w:t>
      </w:r>
      <w:r w:rsidR="00B211B0">
        <w:t>(Optional)</w:t>
      </w:r>
      <w:bookmarkEnd w:id="114"/>
    </w:p>
    <w:p w14:paraId="537AC8C1" w14:textId="3D76563C" w:rsidR="003B2C57" w:rsidRDefault="002A667F" w:rsidP="00515F4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515F4C">
      <w:pPr>
        <w:pStyle w:val="Heading2"/>
        <w:tabs>
          <w:tab w:val="num" w:pos="0"/>
        </w:tabs>
        <w:ind w:left="648" w:right="76" w:hanging="648"/>
      </w:pPr>
      <w:bookmarkStart w:id="115" w:name="_Toc25657130"/>
      <w:r>
        <w:t>ClimateConfigFile</w:t>
      </w:r>
      <w:r w:rsidR="00154BC0">
        <w:t xml:space="preserve"> (Optional)</w:t>
      </w:r>
      <w:bookmarkEnd w:id="115"/>
    </w:p>
    <w:p w14:paraId="1B8F73E8" w14:textId="7B6B489B" w:rsidR="00154BC0" w:rsidRDefault="00154BC0" w:rsidP="00515F4C">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515F4C">
      <w:pPr>
        <w:pStyle w:val="Heading2"/>
        <w:tabs>
          <w:tab w:val="clear" w:pos="1116"/>
          <w:tab w:val="num" w:pos="0"/>
          <w:tab w:val="num" w:pos="1296"/>
        </w:tabs>
        <w:ind w:left="648" w:right="76" w:hanging="648"/>
      </w:pPr>
      <w:bookmarkStart w:id="116" w:name="_Toc6575169"/>
      <w:bookmarkStart w:id="117" w:name="_Toc25657131"/>
      <w:r>
        <w:t>SaxtonAndRawlsParameters (Optional)</w:t>
      </w:r>
      <w:bookmarkEnd w:id="116"/>
      <w:bookmarkEnd w:id="117"/>
    </w:p>
    <w:p w14:paraId="66D76A9D" w14:textId="0E52E07D" w:rsidR="00C60CB8" w:rsidRDefault="00C60CB8" w:rsidP="00515F4C">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515F4C">
      <w:pPr>
        <w:pStyle w:val="Heading2"/>
        <w:tabs>
          <w:tab w:val="clear" w:pos="1116"/>
          <w:tab w:val="num" w:pos="0"/>
          <w:tab w:val="num" w:pos="1296"/>
        </w:tabs>
        <w:ind w:left="648" w:right="76" w:hanging="648"/>
      </w:pPr>
      <w:bookmarkStart w:id="118" w:name="_Toc25657132"/>
      <w:r>
        <w:lastRenderedPageBreak/>
        <w:t>CohortBinSize (Optional)</w:t>
      </w:r>
      <w:bookmarkEnd w:id="118"/>
    </w:p>
    <w:p w14:paraId="42B2ABF6" w14:textId="4C02E6BC" w:rsidR="00A85206" w:rsidRPr="0074198E" w:rsidRDefault="00A85206" w:rsidP="00515F4C">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515F4C">
      <w:pPr>
        <w:pStyle w:val="textbody"/>
        <w:ind w:left="450" w:right="76"/>
      </w:pPr>
    </w:p>
    <w:p w14:paraId="6B0F6099" w14:textId="13821C82" w:rsidR="009B43DA" w:rsidRDefault="009B43DA" w:rsidP="009B43DA">
      <w:pPr>
        <w:pStyle w:val="Heading1"/>
      </w:pPr>
      <w:bookmarkStart w:id="119" w:name="_Toc393188797"/>
      <w:bookmarkStart w:id="120" w:name="_Toc503173267"/>
      <w:bookmarkStart w:id="121" w:name="_Toc25657133"/>
      <w:r>
        <w:lastRenderedPageBreak/>
        <w:t xml:space="preserve">Input File – </w:t>
      </w:r>
      <w:r w:rsidR="000F375C">
        <w:t xml:space="preserve">Initial </w:t>
      </w:r>
      <w:r>
        <w:t xml:space="preserve">community </w:t>
      </w:r>
      <w:bookmarkEnd w:id="119"/>
      <w:r w:rsidR="000F375C">
        <w:t>classes</w:t>
      </w:r>
      <w:bookmarkEnd w:id="120"/>
      <w:bookmarkEnd w:id="121"/>
    </w:p>
    <w:p w14:paraId="47F9BC67" w14:textId="6BD37BCC" w:rsidR="00CF0F80" w:rsidRDefault="00CF0F80" w:rsidP="00515F4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 xml:space="preserve">Avoiding a proliferation of similar-aged cohorts of the same species on a site will speed run times with little effect on simulation results because those cohorts would be competing with each </w:t>
      </w:r>
      <w:proofErr w:type="gramStart"/>
      <w:r w:rsidR="00E46300">
        <w:rPr>
          <w:sz w:val="23"/>
          <w:szCs w:val="23"/>
        </w:rPr>
        <w:t>other.</w:t>
      </w:r>
      <w:proofErr w:type="gramEnd"/>
    </w:p>
    <w:p w14:paraId="52BD87C5" w14:textId="77777777" w:rsidR="00CF0F80" w:rsidRDefault="00CF0F80" w:rsidP="000B24E0">
      <w:pPr>
        <w:pStyle w:val="Heading2"/>
        <w:tabs>
          <w:tab w:val="num" w:pos="0"/>
        </w:tabs>
        <w:ind w:left="648" w:hanging="648"/>
      </w:pPr>
      <w:bookmarkStart w:id="122" w:name="_Toc393188798"/>
      <w:bookmarkStart w:id="123" w:name="_Toc503173268"/>
      <w:bookmarkStart w:id="124" w:name="_Toc25657134"/>
      <w:r>
        <w:t>Example File</w:t>
      </w:r>
      <w:bookmarkEnd w:id="122"/>
      <w:bookmarkEnd w:id="123"/>
      <w:bookmarkEnd w:id="124"/>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w:t>
      </w:r>
      <w:proofErr w:type="gramStart"/>
      <w:r>
        <w:t>acerrubr</w:t>
      </w:r>
      <w:proofErr w:type="gramEnd"/>
      <w:r>
        <w:t xml:space="preserve"> 30 </w:t>
      </w:r>
    </w:p>
    <w:p w14:paraId="624F1FE3" w14:textId="76F2DD9D" w:rsidR="00CF0F80" w:rsidRDefault="00CF0F80" w:rsidP="00CF0F80">
      <w:pPr>
        <w:pStyle w:val="textinputfile"/>
        <w:ind w:left="1170"/>
      </w:pPr>
      <w:r>
        <w:t xml:space="preserve">   </w:t>
      </w:r>
      <w:proofErr w:type="gramStart"/>
      <w:r>
        <w:t>pinubank</w:t>
      </w:r>
      <w:proofErr w:type="gramEnd"/>
      <w:r>
        <w:t xml:space="preserve"> 90 </w:t>
      </w:r>
    </w:p>
    <w:p w14:paraId="108733BD" w14:textId="77777777" w:rsidR="00CF0F80" w:rsidRDefault="00CF0F80" w:rsidP="00CF0F80">
      <w:pPr>
        <w:pStyle w:val="textinputfile"/>
        <w:ind w:left="1170"/>
      </w:pPr>
      <w:r>
        <w:t xml:space="preserve">   </w:t>
      </w:r>
      <w:proofErr w:type="gramStart"/>
      <w:r>
        <w:t>pinuresi</w:t>
      </w:r>
      <w:proofErr w:type="gramEnd"/>
      <w:r>
        <w:t xml:space="preserve"> 110 140 </w:t>
      </w:r>
    </w:p>
    <w:p w14:paraId="2DD89F32" w14:textId="5E2CC4D9" w:rsidR="00CF0F80" w:rsidRDefault="00CF0F80" w:rsidP="00CF0F80">
      <w:pPr>
        <w:pStyle w:val="textinputfile"/>
        <w:ind w:left="1170"/>
      </w:pPr>
      <w:r>
        <w:t xml:space="preserve">   </w:t>
      </w:r>
      <w:proofErr w:type="gramStart"/>
      <w:r>
        <w:t>querelli</w:t>
      </w:r>
      <w:proofErr w:type="gramEnd"/>
      <w:r>
        <w:t xml:space="preserve">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w:t>
      </w:r>
      <w:proofErr w:type="gramStart"/>
      <w:r>
        <w:t>pinubank  50</w:t>
      </w:r>
      <w:proofErr w:type="gramEnd"/>
      <w:r>
        <w:t xml:space="preserve"> </w:t>
      </w:r>
    </w:p>
    <w:p w14:paraId="4F8B5A66" w14:textId="71781641" w:rsidR="00CF0F80" w:rsidRDefault="00CF0F80" w:rsidP="00CF0F80">
      <w:pPr>
        <w:pStyle w:val="textinputfile"/>
        <w:ind w:left="1170"/>
      </w:pPr>
      <w:r>
        <w:t xml:space="preserve">   </w:t>
      </w:r>
      <w:proofErr w:type="gramStart"/>
      <w:r>
        <w:t>querelli</w:t>
      </w:r>
      <w:proofErr w:type="gramEnd"/>
      <w:r>
        <w:t xml:space="preserve">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w:t>
      </w:r>
      <w:proofErr w:type="gramStart"/>
      <w:r>
        <w:t>poputrem</w:t>
      </w:r>
      <w:proofErr w:type="gramEnd"/>
      <w:r>
        <w:t xml:space="preserve">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w:t>
      </w:r>
      <w:proofErr w:type="gramStart"/>
      <w:r>
        <w:t>abiebals</w:t>
      </w:r>
      <w:proofErr w:type="gramEnd"/>
      <w:r>
        <w:t xml:space="preserve"> 10 60 120 </w:t>
      </w:r>
    </w:p>
    <w:p w14:paraId="3F654838" w14:textId="77777777" w:rsidR="00CF0F80" w:rsidRDefault="00CF0F80" w:rsidP="00CF0F80">
      <w:pPr>
        <w:pStyle w:val="textinputfile"/>
        <w:ind w:left="1170"/>
      </w:pPr>
      <w:r>
        <w:t xml:space="preserve">   </w:t>
      </w:r>
      <w:proofErr w:type="gramStart"/>
      <w:r>
        <w:t>acerrubr</w:t>
      </w:r>
      <w:proofErr w:type="gramEnd"/>
      <w:r>
        <w:t xml:space="preserve"> 90 120 </w:t>
      </w:r>
    </w:p>
    <w:p w14:paraId="2B906A28" w14:textId="77777777" w:rsidR="00CF0F80" w:rsidRDefault="00CF0F80" w:rsidP="00CF0F80">
      <w:pPr>
        <w:pStyle w:val="textinputfile"/>
        <w:ind w:left="1170"/>
      </w:pPr>
      <w:r>
        <w:t xml:space="preserve">   </w:t>
      </w:r>
      <w:proofErr w:type="gramStart"/>
      <w:r>
        <w:t>acersacc</w:t>
      </w:r>
      <w:proofErr w:type="gramEnd"/>
      <w:r>
        <w:t xml:space="preserve"> 20 50 150 200 </w:t>
      </w:r>
    </w:p>
    <w:p w14:paraId="5E4543E4" w14:textId="77777777" w:rsidR="00CF0F80" w:rsidRDefault="00CF0F80" w:rsidP="00CF0F80">
      <w:pPr>
        <w:pStyle w:val="textinputfile"/>
        <w:ind w:left="1170"/>
      </w:pPr>
      <w:r>
        <w:t xml:space="preserve">   </w:t>
      </w:r>
      <w:proofErr w:type="gramStart"/>
      <w:r>
        <w:t>betualle</w:t>
      </w:r>
      <w:proofErr w:type="gramEnd"/>
      <w:r>
        <w:t xml:space="preserve"> 40 140 200 </w:t>
      </w:r>
    </w:p>
    <w:p w14:paraId="224A66FC" w14:textId="7CA50B6D" w:rsidR="00CF0F80" w:rsidRDefault="00CF0F80" w:rsidP="00CF0F80">
      <w:pPr>
        <w:pStyle w:val="textinputfile"/>
        <w:ind w:left="1170"/>
      </w:pPr>
      <w:r>
        <w:t xml:space="preserve">   </w:t>
      </w:r>
      <w:proofErr w:type="gramStart"/>
      <w:r>
        <w:t>fraxamer</w:t>
      </w:r>
      <w:proofErr w:type="gramEnd"/>
      <w:r>
        <w:t xml:space="preserve"> 10 100  180 </w:t>
      </w:r>
    </w:p>
    <w:p w14:paraId="1B5D8D44" w14:textId="77777777" w:rsidR="00CF0F80" w:rsidRDefault="00CF0F80" w:rsidP="00CF0F80">
      <w:pPr>
        <w:pStyle w:val="textinputfile"/>
        <w:ind w:left="1170"/>
      </w:pPr>
      <w:r>
        <w:t xml:space="preserve">   </w:t>
      </w:r>
      <w:proofErr w:type="gramStart"/>
      <w:r>
        <w:t>piceglau</w:t>
      </w:r>
      <w:proofErr w:type="gramEnd"/>
      <w:r>
        <w:t xml:space="preserve"> 180 </w:t>
      </w:r>
    </w:p>
    <w:p w14:paraId="6F013AA0" w14:textId="77777777" w:rsidR="00CF0F80" w:rsidRDefault="00CF0F80" w:rsidP="00CF0F80">
      <w:pPr>
        <w:pStyle w:val="textinputfile"/>
        <w:ind w:left="1170"/>
      </w:pPr>
      <w:r>
        <w:t xml:space="preserve">   </w:t>
      </w:r>
      <w:proofErr w:type="gramStart"/>
      <w:r>
        <w:t>querrubr</w:t>
      </w:r>
      <w:proofErr w:type="gramEnd"/>
      <w:r>
        <w:t xml:space="preserve"> 100 160 180 </w:t>
      </w:r>
    </w:p>
    <w:p w14:paraId="1D32EC8F" w14:textId="62B45AB8" w:rsidR="00CF0F80" w:rsidRDefault="00CF0F80" w:rsidP="00CF0F80">
      <w:pPr>
        <w:pStyle w:val="textinputfile"/>
        <w:ind w:left="1170"/>
      </w:pPr>
      <w:r>
        <w:t xml:space="preserve">   </w:t>
      </w:r>
      <w:proofErr w:type="gramStart"/>
      <w:r>
        <w:t>thujocci</w:t>
      </w:r>
      <w:proofErr w:type="gramEnd"/>
      <w:r>
        <w:t xml:space="preserve"> 200  260 </w:t>
      </w:r>
    </w:p>
    <w:p w14:paraId="45A9FB19" w14:textId="3C092414" w:rsidR="00CF0F80" w:rsidRDefault="00CF0F80" w:rsidP="00CF0F80">
      <w:pPr>
        <w:pStyle w:val="textinputfile"/>
        <w:ind w:left="1170"/>
      </w:pPr>
      <w:r>
        <w:t xml:space="preserve">   </w:t>
      </w:r>
      <w:proofErr w:type="gramStart"/>
      <w:r>
        <w:t>tiliamer</w:t>
      </w:r>
      <w:proofErr w:type="gramEnd"/>
      <w:r>
        <w:t xml:space="preserve"> 20 80 150 </w:t>
      </w:r>
    </w:p>
    <w:p w14:paraId="2512BD0F" w14:textId="77777777" w:rsidR="00CF0F80" w:rsidRDefault="00CF0F80" w:rsidP="00CF0F80">
      <w:pPr>
        <w:pStyle w:val="textinputfile"/>
        <w:ind w:left="1170"/>
      </w:pPr>
      <w:r>
        <w:t xml:space="preserve">   </w:t>
      </w:r>
      <w:proofErr w:type="gramStart"/>
      <w:r>
        <w:t>tsugcana</w:t>
      </w:r>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w:t>
      </w:r>
      <w:proofErr w:type="gramStart"/>
      <w:r>
        <w:t>abiebals</w:t>
      </w:r>
      <w:proofErr w:type="gramEnd"/>
      <w:r>
        <w:t xml:space="preserve"> 10 50 80 </w:t>
      </w:r>
    </w:p>
    <w:p w14:paraId="470C750E" w14:textId="08039F68" w:rsidR="00CF0F80" w:rsidRDefault="00CF0F80" w:rsidP="00CF0F80">
      <w:pPr>
        <w:pStyle w:val="textinputfile"/>
        <w:ind w:left="1170"/>
      </w:pPr>
      <w:r>
        <w:t xml:space="preserve">   </w:t>
      </w:r>
      <w:proofErr w:type="gramStart"/>
      <w:r>
        <w:t>piceglau</w:t>
      </w:r>
      <w:proofErr w:type="gramEnd"/>
      <w:r>
        <w:t xml:space="preserve"> 100  180  220 </w:t>
      </w:r>
    </w:p>
    <w:p w14:paraId="43F377E5" w14:textId="0E071B9F" w:rsidR="00CF0F80" w:rsidRDefault="00CF0F80" w:rsidP="00CF0F80">
      <w:pPr>
        <w:pStyle w:val="textinputfile"/>
        <w:ind w:left="1170"/>
      </w:pPr>
      <w:r>
        <w:t xml:space="preserve">   </w:t>
      </w:r>
      <w:proofErr w:type="gramStart"/>
      <w:r>
        <w:t>pinuresi</w:t>
      </w:r>
      <w:proofErr w:type="gramEnd"/>
      <w:r>
        <w:t xml:space="preserve"> 140  180 </w:t>
      </w:r>
    </w:p>
    <w:p w14:paraId="6E4B75EA" w14:textId="77777777" w:rsidR="00CF0F80" w:rsidRPr="00CF0F80" w:rsidRDefault="00CF0F80" w:rsidP="00CF0F80">
      <w:pPr>
        <w:pStyle w:val="textinputfile"/>
        <w:ind w:left="1170"/>
      </w:pPr>
      <w:r>
        <w:t xml:space="preserve">   </w:t>
      </w:r>
      <w:proofErr w:type="gramStart"/>
      <w:r>
        <w:t>pinustro</w:t>
      </w:r>
      <w:proofErr w:type="gramEnd"/>
      <w:r>
        <w:t xml:space="preserve"> 200 280 350</w:t>
      </w:r>
    </w:p>
    <w:p w14:paraId="5FF77729" w14:textId="77777777" w:rsidR="00061C32" w:rsidRDefault="00061C32" w:rsidP="000B24E0">
      <w:pPr>
        <w:pStyle w:val="Heading2"/>
        <w:tabs>
          <w:tab w:val="num" w:pos="0"/>
        </w:tabs>
        <w:ind w:left="648" w:hanging="648"/>
      </w:pPr>
      <w:bookmarkStart w:id="125" w:name="_Toc393188799"/>
      <w:bookmarkStart w:id="126" w:name="_Toc503173269"/>
      <w:bookmarkStart w:id="127" w:name="_Toc25657135"/>
      <w:r>
        <w:lastRenderedPageBreak/>
        <w:t>LandisData</w:t>
      </w:r>
      <w:bookmarkEnd w:id="125"/>
      <w:bookmarkEnd w:id="126"/>
      <w:bookmarkEnd w:id="127"/>
      <w:r>
        <w:t xml:space="preserve"> </w:t>
      </w:r>
    </w:p>
    <w:p w14:paraId="33A34220" w14:textId="77777777" w:rsidR="00061C32" w:rsidRPr="00061C32" w:rsidRDefault="00061C32" w:rsidP="00515F4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515F4C">
      <w:pPr>
        <w:pStyle w:val="Heading2"/>
        <w:tabs>
          <w:tab w:val="num" w:pos="0"/>
        </w:tabs>
        <w:ind w:left="648" w:right="76" w:hanging="648"/>
      </w:pPr>
      <w:bookmarkStart w:id="128" w:name="_Toc393188800"/>
      <w:bookmarkStart w:id="129" w:name="_Toc503173270"/>
      <w:bookmarkStart w:id="130" w:name="_Toc25657136"/>
      <w:r>
        <w:t>Initial Community Class Definitions</w:t>
      </w:r>
      <w:bookmarkEnd w:id="128"/>
      <w:bookmarkEnd w:id="129"/>
      <w:bookmarkEnd w:id="130"/>
      <w:r>
        <w:t xml:space="preserve"> </w:t>
      </w:r>
    </w:p>
    <w:p w14:paraId="60AF013C" w14:textId="77777777" w:rsidR="00061C32" w:rsidRPr="00061C32" w:rsidRDefault="00061C32" w:rsidP="00515F4C">
      <w:pPr>
        <w:pStyle w:val="textbody"/>
        <w:ind w:left="720" w:right="76"/>
      </w:pPr>
      <w:r>
        <w:rPr>
          <w:sz w:val="23"/>
          <w:szCs w:val="23"/>
        </w:rPr>
        <w:t>Each class has an associated map code and a list of species present at sites in the class.</w:t>
      </w:r>
    </w:p>
    <w:p w14:paraId="34CF52FC" w14:textId="77777777" w:rsidR="00061C32" w:rsidRDefault="00061C32" w:rsidP="00515F4C">
      <w:pPr>
        <w:pStyle w:val="Heading3"/>
        <w:ind w:left="864" w:right="76" w:hanging="864"/>
      </w:pPr>
      <w:bookmarkStart w:id="131" w:name="_Toc393188801"/>
      <w:bookmarkStart w:id="132" w:name="_Toc503173271"/>
      <w:bookmarkStart w:id="133" w:name="_Toc25657137"/>
      <w:r>
        <w:t>MapCode</w:t>
      </w:r>
      <w:bookmarkEnd w:id="131"/>
      <w:bookmarkEnd w:id="132"/>
      <w:bookmarkEnd w:id="133"/>
      <w:r>
        <w:t xml:space="preserve"> </w:t>
      </w:r>
    </w:p>
    <w:p w14:paraId="10AF4E83" w14:textId="77777777" w:rsidR="00061C32" w:rsidRPr="00061C32" w:rsidRDefault="00061C32" w:rsidP="00515F4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515F4C">
      <w:pPr>
        <w:pStyle w:val="Heading3"/>
        <w:ind w:left="864" w:right="76" w:hanging="864"/>
      </w:pPr>
      <w:bookmarkStart w:id="134" w:name="_Toc393188802"/>
      <w:bookmarkStart w:id="135" w:name="_Toc503173272"/>
      <w:bookmarkStart w:id="136" w:name="_Toc25657138"/>
      <w:r w:rsidRPr="00612621">
        <w:t>Species Present</w:t>
      </w:r>
      <w:bookmarkEnd w:id="134"/>
      <w:bookmarkEnd w:id="135"/>
      <w:bookmarkEnd w:id="136"/>
      <w:r w:rsidRPr="00612621">
        <w:t xml:space="preserve"> </w:t>
      </w:r>
    </w:p>
    <w:p w14:paraId="7D6C7CE7" w14:textId="77777777" w:rsidR="00061C32" w:rsidRPr="00061C32" w:rsidRDefault="00061C32" w:rsidP="00515F4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515F4C">
      <w:pPr>
        <w:pStyle w:val="textbody"/>
        <w:ind w:right="76"/>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age age ...</w:t>
      </w:r>
      <w:r w:rsidRPr="00061C32">
        <w:rPr>
          <w:rFonts w:ascii="Courier" w:hAnsi="Courier"/>
          <w:sz w:val="23"/>
          <w:szCs w:val="23"/>
        </w:rPr>
        <w:t xml:space="preserve"> </w:t>
      </w:r>
    </w:p>
    <w:p w14:paraId="1F693D05" w14:textId="77777777" w:rsidR="00061C32" w:rsidRPr="00061C32" w:rsidRDefault="00061C32" w:rsidP="00515F4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515F4C">
      <w:pPr>
        <w:pStyle w:val="textbody"/>
        <w:ind w:right="76"/>
        <w:rPr>
          <w:rFonts w:ascii="Courier New" w:hAnsi="Courier New" w:cs="Courier New"/>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10 5 21 60 100 </w:t>
      </w:r>
    </w:p>
    <w:p w14:paraId="4C7A5DA2" w14:textId="77777777" w:rsidR="00061C32" w:rsidRDefault="00061C32" w:rsidP="00515F4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515F4C">
      <w:pPr>
        <w:pStyle w:val="Heading4"/>
        <w:ind w:left="864" w:right="76" w:hanging="864"/>
      </w:pPr>
      <w:r>
        <w:t>Cohort Biomass (optional)</w:t>
      </w:r>
    </w:p>
    <w:p w14:paraId="77AE7089" w14:textId="5DCD5552" w:rsidR="00C60CB8" w:rsidRDefault="00C60CB8" w:rsidP="00515F4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515F4C">
      <w:pPr>
        <w:pStyle w:val="textbody"/>
        <w:ind w:left="720" w:right="76" w:firstLine="720"/>
        <w:rPr>
          <w:rFonts w:ascii="Courier New" w:hAnsi="Courier New" w:cs="Courier New"/>
          <w:sz w:val="23"/>
          <w:szCs w:val="23"/>
        </w:rPr>
      </w:pP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515F4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515F4C">
      <w:pPr>
        <w:pStyle w:val="Heading3"/>
        <w:ind w:left="864" w:right="76" w:hanging="864"/>
      </w:pPr>
      <w:bookmarkStart w:id="137" w:name="_Toc393188803"/>
      <w:bookmarkStart w:id="138" w:name="_Toc503173273"/>
      <w:bookmarkStart w:id="139" w:name="_Toc25657139"/>
      <w:r w:rsidRPr="00612621">
        <w:t>Grouping Species Ages into Cohorts</w:t>
      </w:r>
      <w:bookmarkEnd w:id="137"/>
      <w:bookmarkEnd w:id="138"/>
      <w:bookmarkEnd w:id="139"/>
      <w:r w:rsidRPr="00612621">
        <w:t xml:space="preserve"> </w:t>
      </w:r>
    </w:p>
    <w:p w14:paraId="41874CCF" w14:textId="57C994D8" w:rsidR="00061C32" w:rsidRPr="00061C32" w:rsidRDefault="00061C32" w:rsidP="00515F4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515F4C">
      <w:pPr>
        <w:pStyle w:val="textbody"/>
        <w:ind w:left="720" w:right="76"/>
        <w:rPr>
          <w:sz w:val="23"/>
          <w:szCs w:val="23"/>
        </w:rPr>
      </w:pPr>
      <w:r w:rsidRPr="00061C32">
        <w:rPr>
          <w:sz w:val="23"/>
          <w:szCs w:val="23"/>
        </w:rPr>
        <w:lastRenderedPageBreak/>
        <w:t xml:space="preserve">Suppose an initial community class has this species in its list: </w:t>
      </w:r>
    </w:p>
    <w:p w14:paraId="04E83D68" w14:textId="77777777" w:rsidR="00061C32" w:rsidRPr="00061C32" w:rsidRDefault="00061C32" w:rsidP="00515F4C">
      <w:pPr>
        <w:pStyle w:val="textbody"/>
        <w:ind w:right="76"/>
        <w:rPr>
          <w:sz w:val="23"/>
          <w:szCs w:val="23"/>
        </w:rPr>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515F4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515F4C">
      <w:pPr>
        <w:pStyle w:val="textbody"/>
        <w:ind w:right="76"/>
      </w:pPr>
      <w:r>
        <w:rPr>
          <w:sz w:val="23"/>
          <w:szCs w:val="23"/>
        </w:rPr>
        <w:t xml:space="preserve">   </w:t>
      </w:r>
      <w:proofErr w:type="gramStart"/>
      <w:r w:rsidRPr="00061C32">
        <w:rPr>
          <w:rFonts w:ascii="Courier New" w:hAnsi="Courier New" w:cs="Courier New"/>
          <w:sz w:val="23"/>
          <w:szCs w:val="23"/>
        </w:rPr>
        <w:t>acersacc</w:t>
      </w:r>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140" w:name="_Toc393188804"/>
      <w:bookmarkStart w:id="141" w:name="_Toc503173274"/>
      <w:bookmarkStart w:id="142" w:name="_Toc25657140"/>
      <w:r>
        <w:lastRenderedPageBreak/>
        <w:t xml:space="preserve">Input File – </w:t>
      </w:r>
      <w:r w:rsidR="000F375C">
        <w:t xml:space="preserve">Initial </w:t>
      </w:r>
      <w:r>
        <w:t xml:space="preserve">community </w:t>
      </w:r>
      <w:r w:rsidR="00061C32">
        <w:t>map</w:t>
      </w:r>
      <w:bookmarkEnd w:id="140"/>
      <w:bookmarkEnd w:id="141"/>
      <w:bookmarkEnd w:id="142"/>
    </w:p>
    <w:p w14:paraId="10F2B798" w14:textId="0BF21B49" w:rsidR="00CF0F80" w:rsidRDefault="00CF0F80" w:rsidP="00515F4C">
      <w:pPr>
        <w:pStyle w:val="textbody"/>
        <w:ind w:left="450" w:right="76"/>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43" w:name="_Toc393188805"/>
      <w:bookmarkStart w:id="144" w:name="_Toc503173275"/>
      <w:bookmarkStart w:id="145" w:name="_Toc25657141"/>
      <w:r>
        <w:t xml:space="preserve">Input File – </w:t>
      </w:r>
      <w:bookmarkEnd w:id="113"/>
      <w:r w:rsidR="00CF0F80">
        <w:t>Climate</w:t>
      </w:r>
      <w:bookmarkEnd w:id="143"/>
      <w:bookmarkEnd w:id="144"/>
      <w:bookmarkEnd w:id="145"/>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46" w:name="_Toc393188806"/>
      <w:bookmarkStart w:id="147" w:name="_Toc503173276"/>
      <w:bookmarkStart w:id="148" w:name="_Toc25657142"/>
      <w:r>
        <w:t>Example File</w:t>
      </w:r>
      <w:r w:rsidR="001E15ED">
        <w:t xml:space="preserve"> #1</w:t>
      </w:r>
      <w:bookmarkEnd w:id="146"/>
      <w:bookmarkEnd w:id="147"/>
      <w:bookmarkEnd w:id="148"/>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9" w:name="_Toc393188807"/>
      <w:bookmarkStart w:id="150" w:name="_Toc503173277"/>
      <w:bookmarkStart w:id="151" w:name="_Toc25657143"/>
      <w:r>
        <w:lastRenderedPageBreak/>
        <w:t>Example File</w:t>
      </w:r>
      <w:r w:rsidR="001E15ED">
        <w:t xml:space="preserve"> #2</w:t>
      </w:r>
      <w:bookmarkEnd w:id="149"/>
      <w:bookmarkEnd w:id="150"/>
      <w:bookmarkEnd w:id="151"/>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2" w:name="_Toc393188808"/>
      <w:bookmarkStart w:id="153" w:name="_Toc503173278"/>
      <w:bookmarkStart w:id="154" w:name="_Toc25657144"/>
      <w:r>
        <w:t>Header Information</w:t>
      </w:r>
      <w:bookmarkEnd w:id="152"/>
      <w:bookmarkEnd w:id="153"/>
      <w:bookmarkEnd w:id="154"/>
      <w:r>
        <w:t xml:space="preserve"> </w:t>
      </w:r>
    </w:p>
    <w:p w14:paraId="48B86684" w14:textId="77777777" w:rsidR="00E70173" w:rsidRDefault="00E70173" w:rsidP="00515F4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515F4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515F4C">
      <w:pPr>
        <w:pStyle w:val="Heading2"/>
        <w:tabs>
          <w:tab w:val="num" w:pos="0"/>
        </w:tabs>
        <w:ind w:left="648" w:right="76" w:hanging="648"/>
      </w:pPr>
      <w:bookmarkStart w:id="155" w:name="_Toc393188809"/>
      <w:bookmarkStart w:id="156" w:name="_Toc503173279"/>
      <w:bookmarkStart w:id="157" w:name="_Toc25657145"/>
      <w:r>
        <w:t>Observations</w:t>
      </w:r>
      <w:bookmarkEnd w:id="155"/>
      <w:bookmarkEnd w:id="156"/>
      <w:bookmarkEnd w:id="157"/>
      <w:r>
        <w:t xml:space="preserve"> </w:t>
      </w:r>
    </w:p>
    <w:p w14:paraId="05E293F2" w14:textId="6B761962" w:rsidR="00534564" w:rsidRDefault="00534564" w:rsidP="00515F4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515F4C">
      <w:pPr>
        <w:pStyle w:val="Heading3"/>
        <w:ind w:left="864" w:right="76" w:hanging="864"/>
      </w:pPr>
      <w:bookmarkStart w:id="158" w:name="_Toc393188810"/>
      <w:bookmarkStart w:id="159" w:name="_Toc503173280"/>
      <w:bookmarkStart w:id="160" w:name="_Toc25657146"/>
      <w:r>
        <w:t>Year</w:t>
      </w:r>
      <w:bookmarkEnd w:id="158"/>
      <w:bookmarkEnd w:id="159"/>
      <w:bookmarkEnd w:id="160"/>
      <w:r w:rsidR="00E70173">
        <w:t xml:space="preserve"> </w:t>
      </w:r>
    </w:p>
    <w:p w14:paraId="544964FF" w14:textId="77777777" w:rsidR="006C49A3" w:rsidRPr="006C49A3" w:rsidRDefault="006C49A3" w:rsidP="00515F4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515F4C">
      <w:pPr>
        <w:pStyle w:val="Heading3"/>
        <w:ind w:left="864" w:right="76" w:hanging="864"/>
      </w:pPr>
      <w:bookmarkStart w:id="161" w:name="_Toc393188811"/>
      <w:bookmarkStart w:id="162" w:name="_Toc503173281"/>
      <w:bookmarkStart w:id="163" w:name="_Toc25657147"/>
      <w:r>
        <w:t>Month</w:t>
      </w:r>
      <w:bookmarkEnd w:id="161"/>
      <w:bookmarkEnd w:id="162"/>
      <w:bookmarkEnd w:id="163"/>
      <w:r>
        <w:t xml:space="preserve"> </w:t>
      </w:r>
    </w:p>
    <w:p w14:paraId="0C878B14" w14:textId="77777777" w:rsidR="006C49A3" w:rsidRPr="006C49A3" w:rsidRDefault="006C49A3" w:rsidP="00515F4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515F4C">
      <w:pPr>
        <w:pStyle w:val="Heading3"/>
        <w:ind w:left="864" w:right="76" w:hanging="864"/>
      </w:pPr>
      <w:bookmarkStart w:id="164" w:name="_Toc393188812"/>
      <w:bookmarkStart w:id="165" w:name="_Toc503173282"/>
      <w:bookmarkStart w:id="166" w:name="_Toc25657148"/>
      <w:r>
        <w:t>TMax</w:t>
      </w:r>
      <w:bookmarkEnd w:id="164"/>
      <w:bookmarkEnd w:id="165"/>
      <w:bookmarkEnd w:id="166"/>
      <w:r>
        <w:t xml:space="preserve"> </w:t>
      </w:r>
    </w:p>
    <w:p w14:paraId="613D18BA" w14:textId="77777777" w:rsidR="006C49A3" w:rsidRPr="006C49A3" w:rsidRDefault="006C49A3" w:rsidP="00515F4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515F4C">
      <w:pPr>
        <w:pStyle w:val="Heading3"/>
        <w:ind w:left="864" w:right="76" w:hanging="864"/>
      </w:pPr>
      <w:bookmarkStart w:id="167" w:name="_Toc393188813"/>
      <w:bookmarkStart w:id="168" w:name="_Toc503173283"/>
      <w:bookmarkStart w:id="169" w:name="_Toc25657149"/>
      <w:r>
        <w:lastRenderedPageBreak/>
        <w:t>TMin</w:t>
      </w:r>
      <w:bookmarkEnd w:id="167"/>
      <w:bookmarkEnd w:id="168"/>
      <w:bookmarkEnd w:id="169"/>
      <w:r>
        <w:t xml:space="preserve"> </w:t>
      </w:r>
    </w:p>
    <w:p w14:paraId="64ED22B0" w14:textId="77777777" w:rsidR="006C49A3" w:rsidRPr="006C49A3" w:rsidRDefault="006C49A3" w:rsidP="00515F4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515F4C">
      <w:pPr>
        <w:pStyle w:val="Heading3"/>
        <w:ind w:left="864" w:right="76" w:hanging="864"/>
      </w:pPr>
      <w:bookmarkStart w:id="170" w:name="_Toc393188814"/>
      <w:bookmarkStart w:id="171" w:name="_Toc503173284"/>
      <w:bookmarkStart w:id="172" w:name="_Toc25657150"/>
      <w:r>
        <w:t>PAR</w:t>
      </w:r>
      <w:bookmarkEnd w:id="170"/>
      <w:bookmarkEnd w:id="171"/>
      <w:bookmarkEnd w:id="172"/>
      <w:r>
        <w:t xml:space="preserve"> </w:t>
      </w:r>
    </w:p>
    <w:p w14:paraId="7B4672A6" w14:textId="77777777" w:rsidR="006C49A3" w:rsidRPr="006C49A3" w:rsidRDefault="006C49A3" w:rsidP="00515F4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515F4C">
      <w:pPr>
        <w:pStyle w:val="Heading3"/>
        <w:ind w:left="864" w:right="76" w:hanging="864"/>
      </w:pPr>
      <w:bookmarkStart w:id="173" w:name="_Toc393188815"/>
      <w:bookmarkStart w:id="174" w:name="_Toc503173285"/>
      <w:bookmarkStart w:id="175" w:name="_Toc25657151"/>
      <w:r>
        <w:t>Prec</w:t>
      </w:r>
      <w:bookmarkEnd w:id="173"/>
      <w:bookmarkEnd w:id="174"/>
      <w:bookmarkEnd w:id="175"/>
      <w:r>
        <w:t xml:space="preserve"> </w:t>
      </w:r>
    </w:p>
    <w:p w14:paraId="70713C6C" w14:textId="77777777" w:rsidR="006C49A3" w:rsidRPr="006C49A3" w:rsidRDefault="000825A8" w:rsidP="00515F4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515F4C">
      <w:pPr>
        <w:pStyle w:val="Heading3"/>
        <w:ind w:left="864" w:right="76" w:hanging="864"/>
      </w:pPr>
      <w:bookmarkStart w:id="176" w:name="_Toc393188816"/>
      <w:bookmarkStart w:id="177" w:name="_Toc503173286"/>
      <w:bookmarkStart w:id="178" w:name="_Toc25657152"/>
      <w:r>
        <w:t>CO2</w:t>
      </w:r>
      <w:bookmarkEnd w:id="176"/>
      <w:bookmarkEnd w:id="177"/>
      <w:bookmarkEnd w:id="178"/>
      <w:r>
        <w:t xml:space="preserve"> </w:t>
      </w:r>
    </w:p>
    <w:p w14:paraId="6C1D1517" w14:textId="2CB8B645" w:rsidR="000825A8" w:rsidRDefault="00E46300" w:rsidP="00515F4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515F4C">
      <w:pPr>
        <w:pStyle w:val="Heading3"/>
        <w:ind w:left="864" w:right="76" w:hanging="864"/>
      </w:pPr>
      <w:bookmarkStart w:id="179" w:name="_Toc502824549"/>
      <w:bookmarkStart w:id="180" w:name="_Ref503159258"/>
      <w:bookmarkStart w:id="181" w:name="_Toc503173287"/>
      <w:bookmarkStart w:id="182" w:name="_Toc25657153"/>
      <w:r>
        <w:t>O3 (Optional)</w:t>
      </w:r>
      <w:bookmarkEnd w:id="179"/>
      <w:bookmarkEnd w:id="180"/>
      <w:bookmarkEnd w:id="181"/>
      <w:bookmarkEnd w:id="182"/>
    </w:p>
    <w:p w14:paraId="590F3039" w14:textId="5D6F8B56" w:rsidR="00E46300" w:rsidRPr="006C49A3" w:rsidRDefault="00E46300" w:rsidP="00515F4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515F4C">
      <w:pPr>
        <w:pStyle w:val="textbody"/>
        <w:ind w:left="720" w:right="76"/>
      </w:pPr>
    </w:p>
    <w:p w14:paraId="32BF0266" w14:textId="7F0ACDDF" w:rsidR="00C52A9E" w:rsidRDefault="00C52A9E" w:rsidP="00F93A75">
      <w:pPr>
        <w:pStyle w:val="Heading1"/>
      </w:pPr>
      <w:bookmarkStart w:id="183" w:name="_Toc393188817"/>
      <w:bookmarkStart w:id="184" w:name="_Ref465340320"/>
      <w:bookmarkStart w:id="185" w:name="_Toc503173288"/>
      <w:bookmarkStart w:id="186" w:name="_Toc25657154"/>
      <w:r>
        <w:lastRenderedPageBreak/>
        <w:t xml:space="preserve">Input File – </w:t>
      </w:r>
      <w:r w:rsidR="00F93A75">
        <w:t xml:space="preserve">Generic </w:t>
      </w:r>
      <w:bookmarkEnd w:id="183"/>
      <w:r w:rsidR="000F375C" w:rsidRPr="00F93A75">
        <w:t>PnET</w:t>
      </w:r>
      <w:r w:rsidR="000F375C">
        <w:t xml:space="preserve"> Species </w:t>
      </w:r>
      <w:r w:rsidR="000F375C" w:rsidRPr="00F93A75">
        <w:t>Parameters</w:t>
      </w:r>
      <w:bookmarkEnd w:id="184"/>
      <w:bookmarkEnd w:id="185"/>
      <w:bookmarkEnd w:id="186"/>
    </w:p>
    <w:p w14:paraId="2122FE85" w14:textId="74664274" w:rsidR="004B101C" w:rsidRDefault="004B101C" w:rsidP="00515F4C">
      <w:pPr>
        <w:pStyle w:val="textbody"/>
        <w:ind w:left="720" w:right="76"/>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7" w:name="_Toc503173289"/>
      <w:bookmarkStart w:id="188" w:name="_Toc25657155"/>
      <w:r>
        <w:t>Example file:</w:t>
      </w:r>
      <w:bookmarkEnd w:id="187"/>
      <w:bookmarkEnd w:id="188"/>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9" w:name="_Toc503173290"/>
      <w:bookmarkStart w:id="190" w:name="_Toc25657156"/>
      <w:r>
        <w:t>LandisData</w:t>
      </w:r>
      <w:bookmarkEnd w:id="189"/>
      <w:bookmarkEnd w:id="190"/>
    </w:p>
    <w:p w14:paraId="36F4964B" w14:textId="19177A78" w:rsidR="004B101C" w:rsidRPr="00061C32" w:rsidRDefault="004B101C" w:rsidP="00515F4C">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515F4C">
      <w:pPr>
        <w:pStyle w:val="Heading2"/>
        <w:tabs>
          <w:tab w:val="clear" w:pos="1116"/>
          <w:tab w:val="num" w:pos="0"/>
          <w:tab w:val="num" w:pos="4716"/>
        </w:tabs>
        <w:ind w:left="648" w:right="76" w:hanging="648"/>
      </w:pPr>
      <w:bookmarkStart w:id="191" w:name="_Toc503173291"/>
      <w:bookmarkStart w:id="192" w:name="_Toc25657157"/>
      <w:r>
        <w:t>PnETGenericParameters</w:t>
      </w:r>
      <w:bookmarkEnd w:id="191"/>
      <w:bookmarkEnd w:id="192"/>
    </w:p>
    <w:p w14:paraId="7A5DA000" w14:textId="4E9D2D73" w:rsidR="000712DA" w:rsidRPr="00061C32" w:rsidRDefault="000712DA" w:rsidP="00515F4C">
      <w:pPr>
        <w:pStyle w:val="textbody"/>
        <w:ind w:left="720" w:right="76"/>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515F4C">
      <w:pPr>
        <w:pStyle w:val="Heading2"/>
        <w:tabs>
          <w:tab w:val="num" w:pos="0"/>
        </w:tabs>
        <w:ind w:left="648" w:right="76" w:hanging="648"/>
      </w:pPr>
      <w:bookmarkStart w:id="193" w:name="_Ref502929948"/>
      <w:bookmarkStart w:id="194" w:name="_Toc503173292"/>
      <w:bookmarkStart w:id="195" w:name="_Toc25657158"/>
      <w:r>
        <w:t>MaxCanopyLayers</w:t>
      </w:r>
      <w:bookmarkEnd w:id="193"/>
      <w:bookmarkEnd w:id="194"/>
      <w:bookmarkEnd w:id="195"/>
    </w:p>
    <w:p w14:paraId="0D5FFDA8" w14:textId="40899ECF" w:rsidR="00AD4E47" w:rsidRDefault="00AD4E47" w:rsidP="00515F4C">
      <w:pPr>
        <w:pStyle w:val="textbody"/>
        <w:ind w:left="720" w:right="76"/>
      </w:pPr>
      <w:r>
        <w:t xml:space="preserve">Optional parameter that caps the number of canopy layers that can be implemented. Typically, forest canopy layers will not exceed 5 and applying many canopy layers </w:t>
      </w:r>
      <w:r w:rsidR="009244F4">
        <w:lastRenderedPageBreak/>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515F4C">
      <w:pPr>
        <w:pStyle w:val="Heading2"/>
        <w:tabs>
          <w:tab w:val="num" w:pos="0"/>
        </w:tabs>
        <w:ind w:left="648" w:right="76" w:hanging="648"/>
      </w:pPr>
      <w:bookmarkStart w:id="196" w:name="_Toc503173293"/>
      <w:bookmarkStart w:id="197" w:name="_Toc25657159"/>
      <w:r>
        <w:t>MaxDevLyrAv</w:t>
      </w:r>
      <w:bookmarkEnd w:id="196"/>
      <w:bookmarkEnd w:id="197"/>
      <w:r>
        <w:t xml:space="preserve"> </w:t>
      </w:r>
    </w:p>
    <w:p w14:paraId="7E3F86AA" w14:textId="77777777" w:rsidR="00015F15" w:rsidRDefault="00015F15" w:rsidP="00515F4C">
      <w:pPr>
        <w:pStyle w:val="textbody"/>
        <w:ind w:left="720" w:right="76"/>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515F4C">
      <w:pPr>
        <w:pStyle w:val="Heading2"/>
        <w:tabs>
          <w:tab w:val="num" w:pos="0"/>
        </w:tabs>
        <w:ind w:left="648" w:right="76" w:hanging="648"/>
      </w:pPr>
      <w:bookmarkStart w:id="198" w:name="_Toc503173294"/>
      <w:bookmarkStart w:id="199" w:name="_Toc25657160"/>
      <w:r>
        <w:t>IMAX</w:t>
      </w:r>
      <w:bookmarkEnd w:id="198"/>
      <w:bookmarkEnd w:id="199"/>
    </w:p>
    <w:p w14:paraId="372F9E93" w14:textId="241C0A32" w:rsidR="00AD4E47" w:rsidRPr="00EF7148" w:rsidRDefault="00AD4E47" w:rsidP="00515F4C">
      <w:pPr>
        <w:pStyle w:val="textbody"/>
        <w:ind w:left="720" w:right="76"/>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15F4C">
      <w:pPr>
        <w:pStyle w:val="Heading2"/>
        <w:tabs>
          <w:tab w:val="clear" w:pos="1116"/>
          <w:tab w:val="num" w:pos="0"/>
          <w:tab w:val="num" w:pos="4716"/>
        </w:tabs>
        <w:ind w:left="648" w:right="76" w:hanging="648"/>
      </w:pPr>
      <w:bookmarkStart w:id="200" w:name="_Toc503173295"/>
      <w:bookmarkStart w:id="201" w:name="_Toc25657161"/>
      <w:r>
        <w:t>DVPD1, DVPD2</w:t>
      </w:r>
      <w:bookmarkEnd w:id="200"/>
      <w:bookmarkEnd w:id="201"/>
    </w:p>
    <w:p w14:paraId="711351C8" w14:textId="32A36CFE" w:rsidR="00535AAC" w:rsidRPr="00017E6C" w:rsidRDefault="00535AAC" w:rsidP="00515F4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515F4C">
      <w:pPr>
        <w:pStyle w:val="Heading2"/>
        <w:tabs>
          <w:tab w:val="clear" w:pos="1116"/>
          <w:tab w:val="num" w:pos="0"/>
          <w:tab w:val="num" w:pos="4716"/>
        </w:tabs>
        <w:ind w:left="648" w:right="76" w:hanging="648"/>
      </w:pPr>
      <w:bookmarkStart w:id="202" w:name="_Toc503173296"/>
      <w:bookmarkStart w:id="203" w:name="_Toc25657162"/>
      <w:r>
        <w:t>BFolResp</w:t>
      </w:r>
      <w:bookmarkEnd w:id="202"/>
      <w:bookmarkEnd w:id="203"/>
    </w:p>
    <w:p w14:paraId="4D13B023" w14:textId="77777777" w:rsidR="001C0D31" w:rsidRDefault="001C0D31" w:rsidP="00515F4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515F4C">
      <w:pPr>
        <w:pStyle w:val="Heading2"/>
        <w:tabs>
          <w:tab w:val="clear" w:pos="1116"/>
          <w:tab w:val="num" w:pos="0"/>
          <w:tab w:val="num" w:pos="4716"/>
        </w:tabs>
        <w:ind w:left="648" w:right="76" w:hanging="648"/>
      </w:pPr>
      <w:bookmarkStart w:id="204" w:name="_Toc502824559"/>
      <w:bookmarkStart w:id="205" w:name="_Toc503173297"/>
      <w:bookmarkStart w:id="206" w:name="_Toc25657163"/>
      <w:r>
        <w:t>MaintResp</w:t>
      </w:r>
      <w:bookmarkEnd w:id="204"/>
      <w:bookmarkEnd w:id="205"/>
      <w:bookmarkEnd w:id="206"/>
    </w:p>
    <w:p w14:paraId="21271761" w14:textId="77777777" w:rsidR="001A15A5" w:rsidRDefault="001A15A5" w:rsidP="00515F4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515F4C">
      <w:pPr>
        <w:pStyle w:val="textbody"/>
        <w:ind w:left="720" w:right="76"/>
      </w:pPr>
    </w:p>
    <w:p w14:paraId="4A9FA70B" w14:textId="77777777" w:rsidR="001C0D31" w:rsidRDefault="001C0D31" w:rsidP="00515F4C">
      <w:pPr>
        <w:pStyle w:val="Heading2"/>
        <w:tabs>
          <w:tab w:val="num" w:pos="0"/>
        </w:tabs>
        <w:ind w:left="648" w:right="76" w:hanging="648"/>
      </w:pPr>
      <w:bookmarkStart w:id="207" w:name="_Toc503173298"/>
      <w:bookmarkStart w:id="208" w:name="_Toc25657164"/>
      <w:r>
        <w:t>TORoot/TOWood</w:t>
      </w:r>
      <w:bookmarkEnd w:id="207"/>
      <w:bookmarkEnd w:id="208"/>
    </w:p>
    <w:p w14:paraId="69D8248A" w14:textId="77777777" w:rsidR="001C0D31" w:rsidRDefault="001C0D31" w:rsidP="00515F4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15F4C">
      <w:pPr>
        <w:pStyle w:val="Heading2"/>
        <w:tabs>
          <w:tab w:val="clear" w:pos="1116"/>
          <w:tab w:val="num" w:pos="0"/>
          <w:tab w:val="num" w:pos="4716"/>
        </w:tabs>
        <w:ind w:left="648" w:right="76" w:hanging="648"/>
      </w:pPr>
      <w:bookmarkStart w:id="209" w:name="_Toc503173299"/>
      <w:bookmarkStart w:id="210" w:name="_Toc25657165"/>
      <w:r>
        <w:lastRenderedPageBreak/>
        <w:t>Q10</w:t>
      </w:r>
      <w:bookmarkEnd w:id="209"/>
      <w:bookmarkEnd w:id="210"/>
      <w:r>
        <w:t xml:space="preserve"> </w:t>
      </w:r>
    </w:p>
    <w:p w14:paraId="0152BBE2" w14:textId="77777777" w:rsidR="00535AAC" w:rsidRPr="009A2FF6" w:rsidRDefault="00535AAC" w:rsidP="00515F4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15F4C">
      <w:pPr>
        <w:pStyle w:val="Heading2"/>
        <w:tabs>
          <w:tab w:val="clear" w:pos="1116"/>
          <w:tab w:val="num" w:pos="0"/>
          <w:tab w:val="num" w:pos="4716"/>
        </w:tabs>
        <w:ind w:left="648" w:right="76" w:hanging="648"/>
      </w:pPr>
      <w:bookmarkStart w:id="211" w:name="_Toc503173300"/>
      <w:bookmarkStart w:id="212" w:name="_Toc25657166"/>
      <w:r>
        <w:t>FolLignin</w:t>
      </w:r>
      <w:bookmarkEnd w:id="211"/>
      <w:bookmarkEnd w:id="212"/>
    </w:p>
    <w:p w14:paraId="27893E2F" w14:textId="429925AA" w:rsidR="00535AAC" w:rsidRDefault="00535AAC" w:rsidP="00515F4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15F4C">
      <w:pPr>
        <w:pStyle w:val="Heading2"/>
        <w:tabs>
          <w:tab w:val="clear" w:pos="1116"/>
          <w:tab w:val="num" w:pos="0"/>
          <w:tab w:val="num" w:pos="4716"/>
        </w:tabs>
        <w:ind w:left="648" w:right="76" w:hanging="648"/>
      </w:pPr>
      <w:bookmarkStart w:id="213" w:name="_Toc503173301"/>
      <w:bookmarkStart w:id="214" w:name="_Toc25657167"/>
      <w:r w:rsidRPr="001E7BC2">
        <w:t>KWdLit</w:t>
      </w:r>
      <w:bookmarkEnd w:id="213"/>
      <w:bookmarkEnd w:id="214"/>
    </w:p>
    <w:p w14:paraId="1A2CC001" w14:textId="062FB9AE" w:rsidR="00535AAC" w:rsidRDefault="00535AAC" w:rsidP="00515F4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515F4C">
      <w:pPr>
        <w:pStyle w:val="Heading2"/>
        <w:tabs>
          <w:tab w:val="clear" w:pos="1116"/>
          <w:tab w:val="num" w:pos="0"/>
          <w:tab w:val="num" w:pos="4716"/>
        </w:tabs>
        <w:ind w:left="648" w:right="76" w:hanging="648"/>
      </w:pPr>
      <w:bookmarkStart w:id="215" w:name="_Toc503173302"/>
      <w:bookmarkStart w:id="216" w:name="_Toc25657168"/>
      <w:r>
        <w:t>InitialNSC</w:t>
      </w:r>
      <w:bookmarkEnd w:id="215"/>
      <w:bookmarkEnd w:id="216"/>
    </w:p>
    <w:p w14:paraId="58EC2D17" w14:textId="44D0751D" w:rsidR="004B101C" w:rsidRDefault="001C0D31" w:rsidP="00515F4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515F4C">
      <w:pPr>
        <w:pStyle w:val="Heading2"/>
        <w:tabs>
          <w:tab w:val="clear" w:pos="1116"/>
          <w:tab w:val="num" w:pos="0"/>
          <w:tab w:val="num" w:pos="4716"/>
        </w:tabs>
        <w:ind w:left="648" w:right="76" w:hanging="648"/>
      </w:pPr>
      <w:bookmarkStart w:id="217" w:name="_Toc503173303"/>
      <w:bookmarkStart w:id="218" w:name="_Toc25657169"/>
      <w:r>
        <w:t>CFracBiomass</w:t>
      </w:r>
      <w:bookmarkEnd w:id="217"/>
      <w:bookmarkEnd w:id="218"/>
    </w:p>
    <w:p w14:paraId="17CDDB75" w14:textId="1056939A" w:rsidR="00EB498E" w:rsidRDefault="00EB498E" w:rsidP="00515F4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515F4C">
      <w:pPr>
        <w:pStyle w:val="Heading2"/>
        <w:tabs>
          <w:tab w:val="clear" w:pos="1116"/>
          <w:tab w:val="num" w:pos="0"/>
          <w:tab w:val="num" w:pos="4716"/>
        </w:tabs>
        <w:ind w:left="648" w:right="76" w:hanging="648"/>
      </w:pPr>
      <w:bookmarkStart w:id="219" w:name="_Toc451248939"/>
      <w:bookmarkStart w:id="220" w:name="_Toc503173304"/>
      <w:bookmarkStart w:id="221" w:name="_Toc25657170"/>
      <w:r w:rsidRPr="005979DB">
        <w:t>PrecipEvents</w:t>
      </w:r>
      <w:bookmarkEnd w:id="219"/>
      <w:bookmarkEnd w:id="220"/>
      <w:bookmarkEnd w:id="221"/>
    </w:p>
    <w:p w14:paraId="6BADACA4" w14:textId="4BCAC462" w:rsidR="009244F4" w:rsidRDefault="009244F4" w:rsidP="00515F4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515F4C">
      <w:pPr>
        <w:pStyle w:val="Heading2"/>
        <w:tabs>
          <w:tab w:val="clear" w:pos="1116"/>
          <w:tab w:val="num" w:pos="0"/>
          <w:tab w:val="num" w:pos="4716"/>
        </w:tabs>
        <w:ind w:left="648" w:right="76" w:hanging="648"/>
      </w:pPr>
      <w:bookmarkStart w:id="222" w:name="_Toc503173305"/>
      <w:bookmarkStart w:id="223" w:name="_Toc25657171"/>
      <w:r w:rsidRPr="00EA1B7B">
        <w:t>P</w:t>
      </w:r>
      <w:r>
        <w:t>reventEstablishment</w:t>
      </w:r>
      <w:bookmarkEnd w:id="222"/>
      <w:bookmarkEnd w:id="223"/>
    </w:p>
    <w:p w14:paraId="00C715DB" w14:textId="77777777" w:rsidR="009244F4" w:rsidRPr="00061C32" w:rsidRDefault="009244F4" w:rsidP="00515F4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515F4C">
      <w:pPr>
        <w:pStyle w:val="Heading2"/>
        <w:tabs>
          <w:tab w:val="clear" w:pos="1116"/>
          <w:tab w:val="num" w:pos="0"/>
          <w:tab w:val="num" w:pos="4716"/>
        </w:tabs>
        <w:ind w:left="648" w:right="76" w:hanging="648"/>
      </w:pPr>
      <w:bookmarkStart w:id="224" w:name="_Toc451248941"/>
      <w:bookmarkStart w:id="225" w:name="_Ref465340431"/>
      <w:bookmarkStart w:id="226" w:name="_Toc503173306"/>
      <w:bookmarkStart w:id="227" w:name="_Toc25657172"/>
      <w:r>
        <w:t>Wythers</w:t>
      </w:r>
      <w:bookmarkEnd w:id="224"/>
      <w:bookmarkEnd w:id="225"/>
      <w:bookmarkEnd w:id="226"/>
      <w:bookmarkEnd w:id="227"/>
    </w:p>
    <w:p w14:paraId="7F6D23A6" w14:textId="268BC9B3" w:rsidR="009244F4" w:rsidRPr="00061C32" w:rsidRDefault="009244F4" w:rsidP="00515F4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515F4C">
      <w:pPr>
        <w:pStyle w:val="Heading2"/>
        <w:tabs>
          <w:tab w:val="clear" w:pos="1116"/>
          <w:tab w:val="num" w:pos="0"/>
          <w:tab w:val="num" w:pos="4716"/>
        </w:tabs>
        <w:ind w:left="648" w:right="76" w:hanging="648"/>
      </w:pPr>
      <w:bookmarkStart w:id="228" w:name="_Toc451248942"/>
      <w:bookmarkStart w:id="229" w:name="_Ref465340413"/>
      <w:bookmarkStart w:id="230" w:name="_Toc503173307"/>
      <w:bookmarkStart w:id="231" w:name="_Toc25657173"/>
      <w:r>
        <w:t>DTEMP</w:t>
      </w:r>
      <w:bookmarkEnd w:id="228"/>
      <w:bookmarkEnd w:id="229"/>
      <w:bookmarkEnd w:id="230"/>
      <w:bookmarkEnd w:id="231"/>
    </w:p>
    <w:p w14:paraId="50671D94" w14:textId="2CE0754F" w:rsidR="009244F4" w:rsidRPr="00061C32" w:rsidRDefault="009244F4" w:rsidP="00515F4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will use the original PnET-Succession (v1.0) function that behaves the same as DTEMP </w:t>
      </w:r>
      <w:r>
        <w:rPr>
          <w:sz w:val="23"/>
          <w:szCs w:val="23"/>
        </w:rPr>
        <w:lastRenderedPageBreak/>
        <w:t xml:space="preserve">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515F4C">
      <w:pPr>
        <w:pStyle w:val="textbody"/>
        <w:spacing w:after="0"/>
        <w:ind w:right="76"/>
      </w:pPr>
    </w:p>
    <w:p w14:paraId="66764EA6" w14:textId="16B3D400" w:rsidR="00F93A75" w:rsidRDefault="00F93A75" w:rsidP="00F93A75">
      <w:pPr>
        <w:pStyle w:val="Heading1"/>
      </w:pPr>
      <w:bookmarkStart w:id="232" w:name="_Ref502931930"/>
      <w:bookmarkStart w:id="233" w:name="_Toc503173308"/>
      <w:bookmarkStart w:id="234" w:name="_Toc25657174"/>
      <w:r>
        <w:lastRenderedPageBreak/>
        <w:t>Input File – PnET</w:t>
      </w:r>
      <w:r w:rsidR="000F375C">
        <w:t xml:space="preserve"> </w:t>
      </w:r>
      <w:r>
        <w:t>Species</w:t>
      </w:r>
      <w:r w:rsidR="000F375C">
        <w:t xml:space="preserve"> </w:t>
      </w:r>
      <w:r>
        <w:t>Parameters</w:t>
      </w:r>
      <w:bookmarkEnd w:id="232"/>
      <w:bookmarkEnd w:id="233"/>
      <w:bookmarkEnd w:id="234"/>
    </w:p>
    <w:p w14:paraId="7FEEFACE" w14:textId="32573FAA" w:rsidR="00D54FA2" w:rsidRDefault="008F1B67" w:rsidP="00515F4C">
      <w:pPr>
        <w:pStyle w:val="textbody"/>
        <w:ind w:left="540" w:right="76"/>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5" w:name="_Toc503173309"/>
      <w:bookmarkStart w:id="236" w:name="_Toc25657175"/>
      <w:r>
        <w:t>Example file:</w:t>
      </w:r>
      <w:bookmarkEnd w:id="235"/>
      <w:bookmarkEnd w:id="236"/>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abiebal</w:t>
      </w:r>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proofErr w:type="gramStart"/>
      <w:r w:rsidRPr="00D54FA2">
        <w:rPr>
          <w:rFonts w:ascii="Courier New" w:hAnsi="Courier New" w:cs="Courier New"/>
          <w:sz w:val="20"/>
          <w:szCs w:val="20"/>
        </w:rPr>
        <w:t>acerrub</w:t>
      </w:r>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proofErr w:type="gramStart"/>
      <w:r w:rsidRPr="007D7525">
        <w:rPr>
          <w:rFonts w:ascii="Courier New" w:hAnsi="Courier New" w:cs="Courier New"/>
          <w:sz w:val="20"/>
          <w:szCs w:val="20"/>
        </w:rPr>
        <w:t>acersac</w:t>
      </w:r>
      <w:proofErr w:type="gramEnd"/>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37" w:name="_Toc503173310"/>
      <w:bookmarkStart w:id="238" w:name="_Toc25657176"/>
      <w:bookmarkStart w:id="239" w:name="_Toc393188821"/>
      <w:r>
        <w:t>LandisData</w:t>
      </w:r>
      <w:bookmarkEnd w:id="237"/>
      <w:bookmarkEnd w:id="238"/>
    </w:p>
    <w:p w14:paraId="2F2BF07D" w14:textId="3B95D8FD" w:rsidR="00DF1E30" w:rsidRPr="00DF1E30" w:rsidRDefault="00DF1E30" w:rsidP="00515F4C">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515F4C">
      <w:pPr>
        <w:pStyle w:val="Heading2"/>
        <w:tabs>
          <w:tab w:val="clear" w:pos="1116"/>
          <w:tab w:val="num" w:pos="0"/>
        </w:tabs>
        <w:ind w:left="630" w:right="76"/>
      </w:pPr>
      <w:bookmarkStart w:id="240" w:name="_Toc503173311"/>
      <w:bookmarkStart w:id="241" w:name="_Toc25657177"/>
      <w:bookmarkEnd w:id="239"/>
      <w:r w:rsidRPr="00DF1E30">
        <w:t>PnETSpeciesParameters</w:t>
      </w:r>
      <w:r>
        <w:t xml:space="preserve"> (species name)</w:t>
      </w:r>
      <w:bookmarkEnd w:id="240"/>
      <w:bookmarkEnd w:id="241"/>
    </w:p>
    <w:p w14:paraId="705242FD" w14:textId="77777777" w:rsidR="00A721A3" w:rsidRPr="004E36CD" w:rsidRDefault="00A721A3" w:rsidP="00515F4C">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515F4C">
      <w:pPr>
        <w:pStyle w:val="Heading2"/>
        <w:tabs>
          <w:tab w:val="num" w:pos="0"/>
        </w:tabs>
        <w:ind w:left="648" w:right="76" w:hanging="648"/>
      </w:pPr>
      <w:bookmarkStart w:id="242" w:name="_Toc503173312"/>
      <w:bookmarkStart w:id="243" w:name="_Toc25657178"/>
      <w:r>
        <w:t>FolN</w:t>
      </w:r>
      <w:bookmarkEnd w:id="242"/>
      <w:bookmarkEnd w:id="243"/>
    </w:p>
    <w:p w14:paraId="332B2998" w14:textId="77777777" w:rsidR="00A721A3" w:rsidRDefault="00A721A3" w:rsidP="00515F4C">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515F4C">
      <w:pPr>
        <w:pStyle w:val="Heading2"/>
        <w:tabs>
          <w:tab w:val="clear" w:pos="1116"/>
          <w:tab w:val="num" w:pos="0"/>
          <w:tab w:val="num" w:pos="4716"/>
        </w:tabs>
        <w:ind w:left="648" w:right="76" w:hanging="648"/>
      </w:pPr>
      <w:bookmarkStart w:id="244" w:name="_Toc503173313"/>
      <w:bookmarkStart w:id="245" w:name="_Toc25657179"/>
      <w:r w:rsidRPr="00C96618">
        <w:t>SLWmax</w:t>
      </w:r>
      <w:bookmarkEnd w:id="244"/>
      <w:bookmarkEnd w:id="245"/>
      <w:r w:rsidRPr="00C96618">
        <w:t xml:space="preserve"> </w:t>
      </w:r>
    </w:p>
    <w:p w14:paraId="09BF89CE" w14:textId="11412360" w:rsidR="0060452F" w:rsidRDefault="0060452F" w:rsidP="00515F4C">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515F4C">
      <w:pPr>
        <w:pStyle w:val="Heading2"/>
        <w:tabs>
          <w:tab w:val="clear" w:pos="1116"/>
          <w:tab w:val="num" w:pos="0"/>
          <w:tab w:val="num" w:pos="4716"/>
        </w:tabs>
        <w:ind w:left="648" w:right="76" w:hanging="648"/>
      </w:pPr>
      <w:bookmarkStart w:id="246" w:name="_Toc503173314"/>
      <w:bookmarkStart w:id="247" w:name="_Toc25657180"/>
      <w:r>
        <w:t>SLWDel</w:t>
      </w:r>
      <w:bookmarkEnd w:id="246"/>
      <w:bookmarkEnd w:id="247"/>
      <w:r>
        <w:t xml:space="preserve"> </w:t>
      </w:r>
    </w:p>
    <w:p w14:paraId="3B3F85C8" w14:textId="76CFB1C6" w:rsidR="0060452F" w:rsidRDefault="0060452F" w:rsidP="00515F4C">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515F4C">
      <w:pPr>
        <w:pStyle w:val="Heading2"/>
        <w:tabs>
          <w:tab w:val="num" w:pos="0"/>
        </w:tabs>
        <w:ind w:left="648" w:right="76" w:hanging="648"/>
      </w:pPr>
      <w:bookmarkStart w:id="248" w:name="_Toc503173315"/>
      <w:bookmarkStart w:id="249" w:name="_Toc25657181"/>
      <w:r>
        <w:lastRenderedPageBreak/>
        <w:t>Tofol</w:t>
      </w:r>
      <w:bookmarkEnd w:id="248"/>
      <w:bookmarkEnd w:id="249"/>
    </w:p>
    <w:p w14:paraId="00372CE2" w14:textId="18E3F071" w:rsidR="00A721A3" w:rsidRDefault="00A721A3" w:rsidP="00515F4C">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515F4C">
      <w:pPr>
        <w:pStyle w:val="Heading2"/>
        <w:tabs>
          <w:tab w:val="clear" w:pos="1116"/>
          <w:tab w:val="num" w:pos="0"/>
          <w:tab w:val="num" w:pos="4716"/>
        </w:tabs>
        <w:ind w:left="648" w:right="76" w:hanging="648"/>
      </w:pPr>
      <w:bookmarkStart w:id="250" w:name="_Toc393188830"/>
      <w:bookmarkStart w:id="251" w:name="_Toc503173316"/>
      <w:bookmarkStart w:id="252" w:name="_Toc25657182"/>
      <w:r>
        <w:t>AmaxA</w:t>
      </w:r>
      <w:bookmarkEnd w:id="250"/>
      <w:bookmarkEnd w:id="251"/>
      <w:bookmarkEnd w:id="252"/>
      <w:r w:rsidR="00337E14">
        <w:t xml:space="preserve"> </w:t>
      </w:r>
    </w:p>
    <w:p w14:paraId="3D96B880" w14:textId="5A803DA6" w:rsidR="00337E14" w:rsidRPr="00337E14" w:rsidRDefault="00337E14" w:rsidP="00515F4C">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515F4C">
      <w:pPr>
        <w:pStyle w:val="Heading2"/>
        <w:tabs>
          <w:tab w:val="clear" w:pos="1116"/>
          <w:tab w:val="num" w:pos="0"/>
          <w:tab w:val="num" w:pos="4716"/>
        </w:tabs>
        <w:ind w:left="648" w:right="76" w:hanging="648"/>
      </w:pPr>
      <w:bookmarkStart w:id="253" w:name="_Toc393188831"/>
      <w:bookmarkStart w:id="254" w:name="_Toc503173317"/>
      <w:bookmarkStart w:id="255" w:name="_Toc25657183"/>
      <w:r>
        <w:t>AmaxB</w:t>
      </w:r>
      <w:bookmarkEnd w:id="253"/>
      <w:bookmarkEnd w:id="254"/>
      <w:bookmarkEnd w:id="255"/>
    </w:p>
    <w:p w14:paraId="1F88A1E0" w14:textId="0846B8FD" w:rsidR="00132A03" w:rsidRPr="00337E14" w:rsidRDefault="00337E14" w:rsidP="00515F4C">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proofErr w:type="gramStart"/>
      <w:r w:rsidRPr="00355933">
        <w:t>Units</w:t>
      </w:r>
      <w:proofErr w:type="gramEnd"/>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515F4C">
      <w:pPr>
        <w:pStyle w:val="Heading2"/>
        <w:tabs>
          <w:tab w:val="clear" w:pos="1116"/>
          <w:tab w:val="num" w:pos="0"/>
          <w:tab w:val="num" w:pos="4716"/>
        </w:tabs>
        <w:ind w:left="648" w:right="76" w:hanging="648"/>
      </w:pPr>
      <w:bookmarkStart w:id="256" w:name="_Toc382310200"/>
      <w:bookmarkStart w:id="257" w:name="_Toc393188832"/>
      <w:bookmarkStart w:id="258" w:name="_Toc503173318"/>
      <w:bookmarkStart w:id="259" w:name="_Toc25657184"/>
      <w:bookmarkEnd w:id="256"/>
      <w:r>
        <w:t>HalfSat</w:t>
      </w:r>
      <w:bookmarkEnd w:id="257"/>
      <w:bookmarkEnd w:id="258"/>
      <w:bookmarkEnd w:id="259"/>
      <w:r>
        <w:t xml:space="preserve"> </w:t>
      </w:r>
    </w:p>
    <w:p w14:paraId="1BE69AF6" w14:textId="41BF4B10" w:rsidR="00D71AD7" w:rsidRDefault="00D71AD7" w:rsidP="00515F4C">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515F4C">
      <w:pPr>
        <w:pStyle w:val="Heading2"/>
        <w:tabs>
          <w:tab w:val="num" w:pos="0"/>
        </w:tabs>
        <w:ind w:left="648" w:right="76" w:hanging="648"/>
      </w:pPr>
      <w:bookmarkStart w:id="260" w:name="_Toc503173319"/>
      <w:bookmarkStart w:id="261" w:name="_Toc25657185"/>
      <w:bookmarkStart w:id="262" w:name="_Toc393188833"/>
      <w:r>
        <w:t>H2, H3, H4</w:t>
      </w:r>
      <w:bookmarkEnd w:id="260"/>
      <w:bookmarkEnd w:id="261"/>
    </w:p>
    <w:p w14:paraId="46B98459" w14:textId="2A96C4D2" w:rsidR="0060452F" w:rsidRDefault="0060452F" w:rsidP="00515F4C">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515F4C">
      <w:pPr>
        <w:pStyle w:val="Heading2"/>
        <w:tabs>
          <w:tab w:val="clear" w:pos="1116"/>
          <w:tab w:val="num" w:pos="0"/>
          <w:tab w:val="num" w:pos="4716"/>
        </w:tabs>
        <w:ind w:left="648" w:right="76" w:hanging="648"/>
      </w:pPr>
      <w:bookmarkStart w:id="263" w:name="_Toc393188835"/>
      <w:bookmarkStart w:id="264" w:name="_Toc503173320"/>
      <w:bookmarkStart w:id="265" w:name="_Toc25657186"/>
      <w:bookmarkEnd w:id="262"/>
      <w:r>
        <w:t>PsnAgeRed</w:t>
      </w:r>
      <w:bookmarkEnd w:id="263"/>
      <w:bookmarkEnd w:id="264"/>
      <w:bookmarkEnd w:id="265"/>
    </w:p>
    <w:p w14:paraId="5FAF1B30" w14:textId="2B3B4FBE" w:rsidR="00D71AD7" w:rsidRDefault="004F7CBC" w:rsidP="00515F4C">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proofErr w:type="gramStart"/>
      <w:r w:rsidR="006D3319">
        <w:t>:</w:t>
      </w:r>
      <w:r w:rsidR="0040568F">
        <w:t xml:space="preserve"> </w:t>
      </w:r>
      <w:proofErr w:type="gramEnd"/>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515F4C">
      <w:pPr>
        <w:pStyle w:val="Heading2"/>
        <w:tabs>
          <w:tab w:val="clear" w:pos="1116"/>
          <w:tab w:val="num" w:pos="0"/>
          <w:tab w:val="num" w:pos="1296"/>
          <w:tab w:val="num" w:pos="4716"/>
        </w:tabs>
        <w:ind w:left="648" w:right="76" w:hanging="648"/>
      </w:pPr>
      <w:bookmarkStart w:id="266" w:name="_Toc25657187"/>
      <w:r w:rsidRPr="00BB28C3">
        <w:lastRenderedPageBreak/>
        <w:t>LeafOnMinT</w:t>
      </w:r>
      <w:r>
        <w:t xml:space="preserve"> </w:t>
      </w:r>
      <w:r w:rsidR="00427015">
        <w:t>(O</w:t>
      </w:r>
      <w:r w:rsidR="006B02E7">
        <w:t>ptional)</w:t>
      </w:r>
      <w:bookmarkEnd w:id="266"/>
    </w:p>
    <w:p w14:paraId="12170CD5" w14:textId="350F6990" w:rsidR="00973733" w:rsidRDefault="00973733" w:rsidP="00515F4C">
      <w:pPr>
        <w:pStyle w:val="textbody"/>
        <w:ind w:left="540" w:right="76"/>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515F4C">
      <w:pPr>
        <w:pStyle w:val="Heading2"/>
        <w:tabs>
          <w:tab w:val="clear" w:pos="1116"/>
          <w:tab w:val="num" w:pos="0"/>
          <w:tab w:val="num" w:pos="4716"/>
        </w:tabs>
        <w:ind w:left="648" w:right="76" w:hanging="648"/>
      </w:pPr>
      <w:bookmarkStart w:id="267" w:name="_Toc393188837"/>
      <w:bookmarkStart w:id="268" w:name="_Toc503173321"/>
      <w:bookmarkStart w:id="269" w:name="_Toc25657188"/>
      <w:r>
        <w:t>PsnTMin</w:t>
      </w:r>
      <w:bookmarkEnd w:id="267"/>
      <w:bookmarkEnd w:id="268"/>
      <w:bookmarkEnd w:id="269"/>
      <w:r>
        <w:t xml:space="preserve"> </w:t>
      </w:r>
    </w:p>
    <w:p w14:paraId="7E95E540" w14:textId="0B263B69" w:rsidR="0013431E" w:rsidRPr="00C96618" w:rsidRDefault="0013431E" w:rsidP="00515F4C">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515F4C">
      <w:pPr>
        <w:pStyle w:val="Heading2"/>
        <w:tabs>
          <w:tab w:val="clear" w:pos="1116"/>
          <w:tab w:val="num" w:pos="0"/>
          <w:tab w:val="num" w:pos="4716"/>
        </w:tabs>
        <w:ind w:left="648" w:right="76" w:hanging="648"/>
      </w:pPr>
      <w:bookmarkStart w:id="270" w:name="_Toc393188838"/>
      <w:bookmarkStart w:id="271" w:name="_Toc503173322"/>
      <w:bookmarkStart w:id="272" w:name="_Toc25657189"/>
      <w:r>
        <w:t>PsnTOpt</w:t>
      </w:r>
      <w:bookmarkEnd w:id="270"/>
      <w:bookmarkEnd w:id="271"/>
      <w:bookmarkEnd w:id="272"/>
      <w:r>
        <w:t xml:space="preserve"> </w:t>
      </w:r>
    </w:p>
    <w:p w14:paraId="37BAE23A" w14:textId="2D46E2C5" w:rsidR="0013431E" w:rsidRDefault="0013431E" w:rsidP="00515F4C">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515F4C">
      <w:pPr>
        <w:pStyle w:val="Heading2"/>
        <w:tabs>
          <w:tab w:val="clear" w:pos="1116"/>
          <w:tab w:val="num" w:pos="0"/>
          <w:tab w:val="num" w:pos="4716"/>
        </w:tabs>
        <w:ind w:left="648" w:right="76" w:hanging="648"/>
      </w:pPr>
      <w:bookmarkStart w:id="273" w:name="_Toc25657190"/>
      <w:r>
        <w:t xml:space="preserve">PsnTMax </w:t>
      </w:r>
      <w:r w:rsidR="00973733">
        <w:t>(optional)</w:t>
      </w:r>
      <w:bookmarkEnd w:id="273"/>
    </w:p>
    <w:p w14:paraId="6361ECD1" w14:textId="566512E0" w:rsidR="00154BC0" w:rsidRDefault="00154BC0" w:rsidP="00515F4C">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&gt;PsnTMax</w:t>
      </w:r>
      <w:r>
        <w:t>.</w:t>
      </w:r>
      <w:r w:rsidR="00973733">
        <w:t xml:space="preserve">  If PsnTMax is not provided, an estimated value of PsnTMax is calculated as (PsnTOpt + PsnTOpt – PsnTMin), which is consistent with earlier versions of the model.</w:t>
      </w:r>
      <w:r>
        <w:t xml:space="preserve">  Units: </w:t>
      </w:r>
      <w:r w:rsidRPr="009A2FF6">
        <w:t>°C</w:t>
      </w:r>
      <w:r>
        <w:t>.</w:t>
      </w:r>
    </w:p>
    <w:p w14:paraId="26F796F8" w14:textId="77777777" w:rsidR="00973733" w:rsidRDefault="00973733" w:rsidP="00515F4C">
      <w:pPr>
        <w:pStyle w:val="Heading2"/>
        <w:tabs>
          <w:tab w:val="clear" w:pos="1116"/>
          <w:tab w:val="num" w:pos="0"/>
          <w:tab w:val="num" w:pos="1296"/>
          <w:tab w:val="num" w:pos="4716"/>
        </w:tabs>
        <w:ind w:left="648" w:right="76" w:hanging="648"/>
      </w:pPr>
      <w:bookmarkStart w:id="274" w:name="_Toc6575227"/>
      <w:bookmarkStart w:id="275" w:name="_Toc25657191"/>
      <w:r>
        <w:t>ColdTol</w:t>
      </w:r>
      <w:bookmarkEnd w:id="274"/>
      <w:bookmarkEnd w:id="275"/>
    </w:p>
    <w:p w14:paraId="246A8EDE" w14:textId="30759319" w:rsidR="00973733" w:rsidRDefault="00973733" w:rsidP="00515F4C">
      <w:pPr>
        <w:pStyle w:val="textbody"/>
        <w:ind w:left="540" w:right="76"/>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515F4C">
      <w:pPr>
        <w:pStyle w:val="Heading2"/>
        <w:tabs>
          <w:tab w:val="clear" w:pos="1116"/>
          <w:tab w:val="num" w:pos="0"/>
          <w:tab w:val="num" w:pos="4716"/>
        </w:tabs>
        <w:ind w:left="648" w:right="76" w:hanging="648"/>
      </w:pPr>
      <w:bookmarkStart w:id="276" w:name="_Toc393188841"/>
      <w:bookmarkStart w:id="277" w:name="_Toc503173323"/>
      <w:bookmarkStart w:id="278" w:name="_Toc25657192"/>
      <w:proofErr w:type="gramStart"/>
      <w:r>
        <w:t>k</w:t>
      </w:r>
      <w:bookmarkEnd w:id="276"/>
      <w:bookmarkEnd w:id="277"/>
      <w:bookmarkEnd w:id="278"/>
      <w:proofErr w:type="gramEnd"/>
      <w:r>
        <w:t xml:space="preserve"> </w:t>
      </w:r>
    </w:p>
    <w:p w14:paraId="5B6036CC" w14:textId="77777777" w:rsidR="00A805DC" w:rsidRDefault="00A805DC" w:rsidP="00515F4C">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515F4C">
      <w:pPr>
        <w:pStyle w:val="Heading2"/>
        <w:tabs>
          <w:tab w:val="clear" w:pos="1116"/>
          <w:tab w:val="num" w:pos="0"/>
          <w:tab w:val="num" w:pos="4716"/>
        </w:tabs>
        <w:ind w:left="648" w:right="76" w:hanging="648"/>
      </w:pPr>
      <w:bookmarkStart w:id="279" w:name="_Toc393188845"/>
      <w:bookmarkStart w:id="280" w:name="_Toc503173326"/>
      <w:bookmarkStart w:id="281" w:name="_Toc25657193"/>
      <w:r>
        <w:t>DNSC</w:t>
      </w:r>
      <w:bookmarkEnd w:id="279"/>
      <w:bookmarkEnd w:id="280"/>
      <w:bookmarkEnd w:id="281"/>
    </w:p>
    <w:p w14:paraId="14D97B55" w14:textId="3BA5CA66" w:rsidR="000D497C" w:rsidRDefault="00D849D4" w:rsidP="00515F4C">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515F4C">
      <w:pPr>
        <w:pStyle w:val="Heading2"/>
        <w:tabs>
          <w:tab w:val="clear" w:pos="1116"/>
          <w:tab w:val="num" w:pos="0"/>
          <w:tab w:val="num" w:pos="4716"/>
        </w:tabs>
        <w:ind w:left="648" w:right="76" w:hanging="648"/>
      </w:pPr>
      <w:bookmarkStart w:id="282" w:name="_Toc503173327"/>
      <w:bookmarkStart w:id="283" w:name="_Toc25657194"/>
      <w:r>
        <w:t>FracBelowG</w:t>
      </w:r>
      <w:bookmarkEnd w:id="282"/>
      <w:bookmarkEnd w:id="283"/>
    </w:p>
    <w:p w14:paraId="6FF2BBEC" w14:textId="305A3101" w:rsidR="00394F55" w:rsidRDefault="00C763F8" w:rsidP="00515F4C">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515F4C">
      <w:pPr>
        <w:pStyle w:val="Heading2"/>
        <w:tabs>
          <w:tab w:val="clear" w:pos="1116"/>
          <w:tab w:val="num" w:pos="0"/>
          <w:tab w:val="num" w:pos="4716"/>
        </w:tabs>
        <w:ind w:left="648" w:right="76" w:hanging="648"/>
      </w:pPr>
      <w:bookmarkStart w:id="284" w:name="_Toc393188847"/>
      <w:bookmarkStart w:id="285" w:name="_Toc503173328"/>
      <w:bookmarkStart w:id="286" w:name="_Toc25657195"/>
      <w:r>
        <w:lastRenderedPageBreak/>
        <w:t>EstMoist</w:t>
      </w:r>
      <w:bookmarkEnd w:id="284"/>
      <w:bookmarkEnd w:id="285"/>
      <w:bookmarkEnd w:id="286"/>
    </w:p>
    <w:p w14:paraId="47992BEB" w14:textId="0D6B558E" w:rsidR="007558BC" w:rsidRDefault="007558BC" w:rsidP="00515F4C">
      <w:pPr>
        <w:pStyle w:val="textbody"/>
        <w:ind w:left="540" w:right="76"/>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515F4C">
      <w:pPr>
        <w:pStyle w:val="Heading2"/>
        <w:tabs>
          <w:tab w:val="clear" w:pos="1116"/>
          <w:tab w:val="num" w:pos="0"/>
          <w:tab w:val="num" w:pos="4716"/>
        </w:tabs>
        <w:ind w:left="648" w:right="76" w:hanging="648"/>
      </w:pPr>
      <w:bookmarkStart w:id="287" w:name="_Toc393188848"/>
      <w:bookmarkStart w:id="288" w:name="_Toc503173329"/>
      <w:bookmarkStart w:id="289" w:name="_Toc25657196"/>
      <w:r>
        <w:t>EstRad</w:t>
      </w:r>
      <w:bookmarkEnd w:id="287"/>
      <w:bookmarkEnd w:id="288"/>
      <w:bookmarkEnd w:id="289"/>
    </w:p>
    <w:p w14:paraId="7EE7BB3A" w14:textId="70D194D6" w:rsidR="007B5014" w:rsidRDefault="007B5014" w:rsidP="00515F4C">
      <w:pPr>
        <w:pStyle w:val="textbody"/>
        <w:ind w:left="540" w:right="76"/>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515F4C">
      <w:pPr>
        <w:pStyle w:val="Heading2"/>
        <w:tabs>
          <w:tab w:val="clear" w:pos="1116"/>
          <w:tab w:val="num" w:pos="0"/>
          <w:tab w:val="num" w:pos="4716"/>
        </w:tabs>
        <w:ind w:left="648" w:right="76" w:hanging="648"/>
      </w:pPr>
      <w:bookmarkStart w:id="290" w:name="_Toc503173330"/>
      <w:bookmarkStart w:id="291" w:name="_Toc25657197"/>
      <w:r>
        <w:t>FracFol</w:t>
      </w:r>
      <w:bookmarkEnd w:id="290"/>
      <w:bookmarkEnd w:id="291"/>
    </w:p>
    <w:p w14:paraId="20BFB2F4" w14:textId="3C5BA98C" w:rsidR="004079A6" w:rsidRDefault="004079A6" w:rsidP="00515F4C">
      <w:pPr>
        <w:pStyle w:val="textbody"/>
        <w:ind w:left="540" w:right="76"/>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515F4C">
      <w:pPr>
        <w:pStyle w:val="Heading2"/>
        <w:tabs>
          <w:tab w:val="clear" w:pos="1116"/>
          <w:tab w:val="num" w:pos="0"/>
          <w:tab w:val="num" w:pos="4716"/>
        </w:tabs>
        <w:ind w:left="648" w:right="76" w:hanging="648"/>
      </w:pPr>
      <w:bookmarkStart w:id="292" w:name="_Toc503173331"/>
      <w:bookmarkStart w:id="293" w:name="_Toc25657198"/>
      <w:r>
        <w:t>FrActWd</w:t>
      </w:r>
      <w:bookmarkEnd w:id="292"/>
      <w:bookmarkEnd w:id="293"/>
    </w:p>
    <w:p w14:paraId="6136DB81" w14:textId="0C53DD01" w:rsidR="004079A6" w:rsidRDefault="004079A6" w:rsidP="00515F4C">
      <w:pPr>
        <w:pStyle w:val="textbody"/>
        <w:ind w:left="540" w:right="76"/>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proofErr w:type="gramStart"/>
      <w:r w:rsidR="00B80918">
        <w:t>–(</w:t>
      </w:r>
      <w:proofErr w:type="gramEnd"/>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515F4C">
      <w:pPr>
        <w:pStyle w:val="Heading2"/>
        <w:tabs>
          <w:tab w:val="clear" w:pos="1116"/>
          <w:tab w:val="num" w:pos="0"/>
          <w:tab w:val="num" w:pos="4716"/>
        </w:tabs>
        <w:ind w:left="648" w:right="76" w:hanging="648"/>
      </w:pPr>
      <w:bookmarkStart w:id="294" w:name="_Toc502824594"/>
      <w:bookmarkStart w:id="295" w:name="_Toc503173332"/>
      <w:bookmarkStart w:id="296" w:name="_Toc25657199"/>
      <w:r w:rsidRPr="0030025B">
        <w:t>CO2HalfSatEff</w:t>
      </w:r>
      <w:bookmarkEnd w:id="294"/>
      <w:bookmarkEnd w:id="295"/>
      <w:r w:rsidR="0023244C">
        <w:t xml:space="preserve"> (Optional)</w:t>
      </w:r>
      <w:bookmarkEnd w:id="296"/>
    </w:p>
    <w:p w14:paraId="462CE9CD" w14:textId="79016CA8" w:rsidR="001A15A5" w:rsidRDefault="001A15A5" w:rsidP="00515F4C">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515F4C">
      <w:pPr>
        <w:pStyle w:val="Heading2"/>
        <w:tabs>
          <w:tab w:val="clear" w:pos="1116"/>
          <w:tab w:val="num" w:pos="0"/>
          <w:tab w:val="num" w:pos="4716"/>
        </w:tabs>
        <w:ind w:left="648" w:right="76" w:hanging="648"/>
      </w:pPr>
      <w:bookmarkStart w:id="297" w:name="_Toc502824595"/>
      <w:bookmarkStart w:id="298" w:name="_Toc503173333"/>
      <w:bookmarkStart w:id="299" w:name="_Toc25657200"/>
      <w:r>
        <w:t>O3StomataSens (Optional)</w:t>
      </w:r>
      <w:bookmarkEnd w:id="297"/>
      <w:bookmarkEnd w:id="298"/>
      <w:bookmarkEnd w:id="299"/>
    </w:p>
    <w:p w14:paraId="0AAFC06D" w14:textId="77777777" w:rsidR="001A15A5" w:rsidRDefault="001A15A5" w:rsidP="00515F4C">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515F4C">
      <w:pPr>
        <w:pStyle w:val="Heading2"/>
        <w:tabs>
          <w:tab w:val="clear" w:pos="1116"/>
          <w:tab w:val="num" w:pos="0"/>
          <w:tab w:val="num" w:pos="4716"/>
        </w:tabs>
        <w:ind w:left="648" w:right="76" w:hanging="648"/>
      </w:pPr>
      <w:bookmarkStart w:id="300" w:name="_Toc502824596"/>
      <w:bookmarkStart w:id="301" w:name="_Toc503173334"/>
      <w:bookmarkStart w:id="302" w:name="_Toc25657201"/>
      <w:r>
        <w:lastRenderedPageBreak/>
        <w:t>O3GrowthSens (Optional)</w:t>
      </w:r>
      <w:bookmarkEnd w:id="300"/>
      <w:bookmarkEnd w:id="301"/>
      <w:bookmarkEnd w:id="302"/>
    </w:p>
    <w:p w14:paraId="2A255EC3" w14:textId="77777777" w:rsidR="001A15A5" w:rsidRDefault="001A15A5" w:rsidP="00515F4C">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515F4C">
      <w:pPr>
        <w:pStyle w:val="Heading2"/>
        <w:tabs>
          <w:tab w:val="clear" w:pos="1116"/>
          <w:tab w:val="num" w:pos="0"/>
          <w:tab w:val="num" w:pos="4716"/>
        </w:tabs>
        <w:ind w:left="648" w:right="76" w:hanging="648"/>
      </w:pPr>
      <w:bookmarkStart w:id="303" w:name="_Toc502824597"/>
      <w:bookmarkStart w:id="304" w:name="_Toc503173335"/>
      <w:bookmarkStart w:id="305" w:name="_Ref522621971"/>
      <w:bookmarkStart w:id="306" w:name="_Toc25657202"/>
      <w:r>
        <w:t>Max</w:t>
      </w:r>
      <w:r w:rsidR="001A15A5">
        <w:t>FolN, FolNS</w:t>
      </w:r>
      <w:r>
        <w:t>hape</w:t>
      </w:r>
      <w:r w:rsidR="001A15A5">
        <w:t xml:space="preserve"> (Optional)</w:t>
      </w:r>
      <w:bookmarkEnd w:id="303"/>
      <w:bookmarkEnd w:id="304"/>
      <w:bookmarkEnd w:id="305"/>
      <w:bookmarkEnd w:id="306"/>
    </w:p>
    <w:p w14:paraId="5C382C81" w14:textId="7A0BB72A" w:rsidR="00981651" w:rsidRDefault="00981651" w:rsidP="00515F4C">
      <w:pPr>
        <w:pStyle w:val="textbody"/>
        <w:ind w:left="540" w:right="76"/>
      </w:pPr>
      <w:r>
        <w:t>P</w:t>
      </w:r>
      <w:r w:rsidR="001A15A5">
        <w:t>arameters controlling the dynamic response of foliar nitrogen (FolN) to light according to:</w:t>
      </w:r>
    </w:p>
    <w:p w14:paraId="73A471A4" w14:textId="5EBEC429" w:rsidR="00981651" w:rsidRDefault="001A15A5" w:rsidP="00515F4C">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rsidP="00515F4C">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515F4C">
      <w:pPr>
        <w:pStyle w:val="Heading2"/>
        <w:tabs>
          <w:tab w:val="clear" w:pos="1116"/>
          <w:tab w:val="num" w:pos="0"/>
          <w:tab w:val="num" w:pos="4716"/>
        </w:tabs>
        <w:ind w:left="648" w:right="76" w:hanging="648"/>
      </w:pPr>
      <w:bookmarkStart w:id="307" w:name="_Ref522621976"/>
      <w:bookmarkStart w:id="308" w:name="_Toc25657203"/>
      <w:r>
        <w:t>MaxFracFol</w:t>
      </w:r>
      <w:r w:rsidR="00531420">
        <w:t>,</w:t>
      </w:r>
      <w:r>
        <w:t xml:space="preserve"> FracFolShape (Optional)</w:t>
      </w:r>
      <w:bookmarkEnd w:id="307"/>
      <w:bookmarkEnd w:id="308"/>
    </w:p>
    <w:p w14:paraId="25E44A00" w14:textId="77777777" w:rsidR="00981651" w:rsidRDefault="00981651" w:rsidP="00515F4C">
      <w:pPr>
        <w:pStyle w:val="textbody"/>
        <w:ind w:left="540" w:right="76"/>
      </w:pPr>
      <w:r>
        <w:t xml:space="preserve">Parameters controlling the dynamic response of fraction of foliage (FracFol) to light according to: </w:t>
      </w:r>
    </w:p>
    <w:p w14:paraId="7F707F17" w14:textId="6B287FD9" w:rsidR="00981651" w:rsidRDefault="00981651" w:rsidP="00515F4C">
      <w:pPr>
        <w:pStyle w:val="textbody"/>
        <w:ind w:left="540" w:right="76" w:firstLine="180"/>
      </w:pPr>
      <w:r>
        <w:t>AdjFracFol = FracFol + ((MaxFracFol – FracFol) * (fRad^FracFolShape))</w:t>
      </w:r>
    </w:p>
    <w:p w14:paraId="40D426E1" w14:textId="19C89842" w:rsidR="00981651" w:rsidRDefault="00981651" w:rsidP="00515F4C">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515F4C">
      <w:pPr>
        <w:pStyle w:val="textbody"/>
        <w:ind w:left="540" w:right="76"/>
      </w:pPr>
    </w:p>
    <w:p w14:paraId="461BDA74" w14:textId="26E95382" w:rsidR="00F93A75" w:rsidRDefault="000F375C" w:rsidP="00682A1E">
      <w:pPr>
        <w:pStyle w:val="Heading1"/>
      </w:pPr>
      <w:bookmarkStart w:id="309" w:name="_Ref502931940"/>
      <w:bookmarkStart w:id="310" w:name="_Toc503173336"/>
      <w:bookmarkStart w:id="311" w:name="_Toc25657204"/>
      <w:r>
        <w:lastRenderedPageBreak/>
        <w:t xml:space="preserve">Input file - </w:t>
      </w:r>
      <w:r w:rsidR="00F93A75">
        <w:t>Ecoregion parameter</w:t>
      </w:r>
      <w:r w:rsidR="00D54FA2">
        <w:t>s</w:t>
      </w:r>
      <w:bookmarkEnd w:id="309"/>
      <w:bookmarkEnd w:id="310"/>
      <w:bookmarkEnd w:id="311"/>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2" w:name="_Toc503173337"/>
      <w:bookmarkStart w:id="313" w:name="_Toc25657205"/>
      <w:bookmarkStart w:id="314" w:name="_Toc393188790"/>
      <w:bookmarkStart w:id="315" w:name="_Toc170289886"/>
      <w:r>
        <w:t>Example file:</w:t>
      </w:r>
      <w:bookmarkEnd w:id="312"/>
      <w:bookmarkEnd w:id="313"/>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proofErr w:type="gramStart"/>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SALO</w:t>
      </w:r>
      <w:proofErr w:type="gramEnd"/>
      <w:r w:rsidRPr="006B667E">
        <w:rPr>
          <w:rFonts w:ascii="Courier New" w:hAnsi="Courier New" w:cs="Courier New"/>
          <w:sz w:val="20"/>
          <w:szCs w:val="20"/>
        </w:rPr>
        <w:t xml:space="preserve">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316" w:name="_Toc503173338"/>
      <w:bookmarkStart w:id="317" w:name="_Toc25657206"/>
      <w:r>
        <w:t>LandisData</w:t>
      </w:r>
      <w:bookmarkEnd w:id="316"/>
      <w:bookmarkEnd w:id="317"/>
    </w:p>
    <w:p w14:paraId="3E55B8F1" w14:textId="47D2055A" w:rsidR="00DF1E30" w:rsidRPr="00DF1E30" w:rsidRDefault="00DF1E30" w:rsidP="00515F4C">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515F4C">
      <w:pPr>
        <w:pStyle w:val="Heading2"/>
        <w:tabs>
          <w:tab w:val="clear" w:pos="1116"/>
          <w:tab w:val="num" w:pos="0"/>
          <w:tab w:val="num" w:pos="4716"/>
        </w:tabs>
        <w:ind w:left="648" w:right="76" w:hanging="648"/>
      </w:pPr>
      <w:bookmarkStart w:id="318" w:name="_Toc503173339"/>
      <w:bookmarkStart w:id="319" w:name="_Toc25657207"/>
      <w:r>
        <w:t>Ecoregion</w:t>
      </w:r>
      <w:bookmarkEnd w:id="314"/>
      <w:r w:rsidR="00DF1E30">
        <w:t>Parameters (ecoregion name)</w:t>
      </w:r>
      <w:bookmarkEnd w:id="318"/>
      <w:bookmarkEnd w:id="319"/>
      <w:r>
        <w:t xml:space="preserve"> </w:t>
      </w:r>
      <w:bookmarkEnd w:id="315"/>
    </w:p>
    <w:p w14:paraId="161CCA4F" w14:textId="77777777" w:rsidR="00F93A75" w:rsidRDefault="00F93A75" w:rsidP="00515F4C">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515F4C">
      <w:pPr>
        <w:pStyle w:val="Heading2"/>
        <w:tabs>
          <w:tab w:val="clear" w:pos="1116"/>
          <w:tab w:val="num" w:pos="0"/>
          <w:tab w:val="num" w:pos="4716"/>
        </w:tabs>
        <w:ind w:left="648" w:right="76" w:hanging="648"/>
      </w:pPr>
      <w:bookmarkStart w:id="320" w:name="_Toc503173340"/>
      <w:bookmarkStart w:id="321" w:name="_Toc25657208"/>
      <w:r>
        <w:t>SoilType</w:t>
      </w:r>
      <w:bookmarkEnd w:id="320"/>
      <w:bookmarkEnd w:id="321"/>
    </w:p>
    <w:p w14:paraId="5DDF21A3" w14:textId="676073F9" w:rsidR="00B7613E" w:rsidRDefault="00B7613E" w:rsidP="00515F4C">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515F4C">
      <w:pPr>
        <w:pStyle w:val="Heading2"/>
        <w:tabs>
          <w:tab w:val="num" w:pos="0"/>
        </w:tabs>
        <w:ind w:left="648" w:right="76" w:hanging="648"/>
      </w:pPr>
      <w:bookmarkStart w:id="322" w:name="_Toc503173341"/>
      <w:bookmarkStart w:id="323" w:name="_Toc25657209"/>
      <w:r>
        <w:t>Latitude</w:t>
      </w:r>
      <w:bookmarkEnd w:id="322"/>
      <w:bookmarkEnd w:id="323"/>
      <w:r>
        <w:t xml:space="preserve"> </w:t>
      </w:r>
    </w:p>
    <w:p w14:paraId="2F35123A" w14:textId="227DE69D" w:rsidR="00E46300" w:rsidRDefault="00E46300" w:rsidP="00515F4C">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515F4C">
      <w:pPr>
        <w:pStyle w:val="textbody"/>
        <w:ind w:left="720" w:right="76"/>
      </w:pPr>
    </w:p>
    <w:p w14:paraId="1C442F17" w14:textId="77777777" w:rsidR="00E90758" w:rsidRDefault="00E90758" w:rsidP="00515F4C">
      <w:pPr>
        <w:pStyle w:val="Heading2"/>
        <w:tabs>
          <w:tab w:val="clear" w:pos="1116"/>
          <w:tab w:val="num" w:pos="0"/>
          <w:tab w:val="num" w:pos="4716"/>
        </w:tabs>
        <w:ind w:left="648" w:right="76" w:hanging="648"/>
      </w:pPr>
      <w:bookmarkStart w:id="324" w:name="_Toc403034283"/>
      <w:bookmarkStart w:id="325" w:name="_Toc403034536"/>
      <w:bookmarkStart w:id="326" w:name="_Toc403034898"/>
      <w:bookmarkStart w:id="327" w:name="_Toc403035076"/>
      <w:bookmarkStart w:id="328" w:name="_Toc403116275"/>
      <w:bookmarkStart w:id="329" w:name="_Toc403117610"/>
      <w:bookmarkStart w:id="330" w:name="_Toc503173342"/>
      <w:bookmarkStart w:id="331" w:name="_Toc25657210"/>
      <w:bookmarkStart w:id="332" w:name="_Toc393188794"/>
      <w:bookmarkEnd w:id="324"/>
      <w:bookmarkEnd w:id="325"/>
      <w:bookmarkEnd w:id="326"/>
      <w:bookmarkEnd w:id="327"/>
      <w:bookmarkEnd w:id="328"/>
      <w:bookmarkEnd w:id="329"/>
      <w:r>
        <w:t>RootingDepth</w:t>
      </w:r>
      <w:bookmarkEnd w:id="330"/>
      <w:bookmarkEnd w:id="331"/>
    </w:p>
    <w:p w14:paraId="62C61446" w14:textId="77777777" w:rsidR="009244F4" w:rsidRDefault="009244F4" w:rsidP="00515F4C">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515F4C">
      <w:pPr>
        <w:pStyle w:val="Heading2"/>
        <w:tabs>
          <w:tab w:val="clear" w:pos="1116"/>
          <w:tab w:val="num" w:pos="0"/>
          <w:tab w:val="num" w:pos="4716"/>
        </w:tabs>
        <w:ind w:left="648" w:right="76" w:hanging="648"/>
      </w:pPr>
      <w:bookmarkStart w:id="333" w:name="_Toc503173343"/>
      <w:bookmarkStart w:id="334" w:name="_Toc25657211"/>
      <w:r>
        <w:lastRenderedPageBreak/>
        <w:t>PrecLoss</w:t>
      </w:r>
      <w:r w:rsidRPr="003E2E51">
        <w:t>Frac</w:t>
      </w:r>
      <w:bookmarkEnd w:id="332"/>
      <w:bookmarkEnd w:id="333"/>
      <w:bookmarkEnd w:id="334"/>
      <w:r>
        <w:t xml:space="preserve"> </w:t>
      </w:r>
    </w:p>
    <w:p w14:paraId="4F1AC6B1" w14:textId="7A4DFC3B" w:rsidR="00962905" w:rsidRDefault="00F93A75" w:rsidP="00515F4C">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15F4C">
      <w:pPr>
        <w:pStyle w:val="Heading2"/>
        <w:tabs>
          <w:tab w:val="clear" w:pos="1116"/>
          <w:tab w:val="num" w:pos="0"/>
          <w:tab w:val="num" w:pos="4716"/>
        </w:tabs>
        <w:ind w:left="648" w:right="76" w:hanging="648"/>
      </w:pPr>
      <w:bookmarkStart w:id="335" w:name="_Toc503173344"/>
      <w:bookmarkStart w:id="336" w:name="_Toc25657212"/>
      <w:r>
        <w:t>LeakageFrac</w:t>
      </w:r>
      <w:bookmarkEnd w:id="335"/>
      <w:bookmarkEnd w:id="336"/>
    </w:p>
    <w:p w14:paraId="78752ED9" w14:textId="694E1C6E" w:rsidR="005C2323" w:rsidRDefault="008608A5" w:rsidP="00515F4C">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77777777" w:rsidR="006D3319" w:rsidRDefault="006D3319" w:rsidP="00515F4C">
      <w:pPr>
        <w:pStyle w:val="Heading2"/>
        <w:tabs>
          <w:tab w:val="clear" w:pos="1116"/>
          <w:tab w:val="num" w:pos="0"/>
          <w:tab w:val="num" w:pos="1296"/>
          <w:tab w:val="num" w:pos="4716"/>
        </w:tabs>
        <w:ind w:left="648" w:right="76" w:hanging="648"/>
      </w:pPr>
      <w:bookmarkStart w:id="337" w:name="_Toc25657213"/>
      <w:bookmarkStart w:id="338" w:name="_Toc6575249"/>
      <w:r>
        <w:t>Runoff</w:t>
      </w:r>
      <w:r w:rsidRPr="003E2E51">
        <w:t>Frac</w:t>
      </w:r>
      <w:bookmarkEnd w:id="337"/>
      <w:r>
        <w:t xml:space="preserve"> </w:t>
      </w:r>
      <w:bookmarkEnd w:id="338"/>
    </w:p>
    <w:p w14:paraId="3928D454" w14:textId="668DBD75" w:rsidR="006D3319" w:rsidRDefault="006D3319" w:rsidP="00515F4C">
      <w:pPr>
        <w:pStyle w:val="textbody"/>
        <w:ind w:left="720" w:right="76"/>
      </w:pPr>
      <w:r>
        <w:t xml:space="preserve">Runoff Fraction.  This parameter can be used to reduce some or all of the snowmelt and incoming precipitation runoff so that soil water can accumulate above saturation (i.e., flooded).  RunoffFrac only applies to water that exceeds the soil porosity (saturation), which would all run-off with a RunoffFrac of 1 (the previous </w:t>
      </w:r>
      <w:r w:rsidR="006B02E7">
        <w:t>model behavior</w:t>
      </w:r>
      <w:r>
        <w:t>).  With a high RunoffFrac, the soil cam remain super-saturated until</w:t>
      </w:r>
      <w:r w:rsidRPr="00B852A1">
        <w:t xml:space="preserve"> </w:t>
      </w:r>
      <w:r>
        <w:t xml:space="preserve">evaporation, interception, transpiration and leakage (if any) collectively exceeded cumulative precipitation inputs (i.e., consumed all excess water).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515F4C">
      <w:pPr>
        <w:pStyle w:val="Heading2"/>
        <w:tabs>
          <w:tab w:val="clear" w:pos="1116"/>
          <w:tab w:val="num" w:pos="0"/>
          <w:tab w:val="num" w:pos="4716"/>
        </w:tabs>
        <w:ind w:left="648" w:right="76" w:hanging="648"/>
      </w:pPr>
      <w:bookmarkStart w:id="339" w:name="_Toc503173345"/>
      <w:bookmarkStart w:id="340" w:name="_Toc25657214"/>
      <w:bookmarkStart w:id="341" w:name="_Toc393188796"/>
      <w:r>
        <w:t>PrecIntConst</w:t>
      </w:r>
      <w:bookmarkEnd w:id="339"/>
      <w:bookmarkEnd w:id="340"/>
    </w:p>
    <w:p w14:paraId="5436A4D0" w14:textId="7E5B63E8" w:rsidR="009C1733" w:rsidRDefault="009C1733" w:rsidP="00515F4C">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515F4C">
      <w:pPr>
        <w:pStyle w:val="Heading2"/>
        <w:tabs>
          <w:tab w:val="clear" w:pos="1116"/>
          <w:tab w:val="num" w:pos="0"/>
          <w:tab w:val="num" w:pos="4716"/>
        </w:tabs>
        <w:ind w:left="648" w:right="76" w:hanging="648"/>
      </w:pPr>
      <w:bookmarkStart w:id="342" w:name="_Ref502930222"/>
      <w:bookmarkStart w:id="343" w:name="_Toc503173346"/>
      <w:bookmarkStart w:id="344" w:name="_Toc25657215"/>
      <w:r>
        <w:t>SnowSublimFrac</w:t>
      </w:r>
      <w:bookmarkEnd w:id="342"/>
      <w:bookmarkEnd w:id="343"/>
      <w:bookmarkEnd w:id="344"/>
    </w:p>
    <w:p w14:paraId="662AFAC5" w14:textId="073D6400" w:rsidR="00A07668" w:rsidRDefault="00A07668" w:rsidP="00515F4C">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77777777" w:rsidR="006B02E7" w:rsidRDefault="006B02E7" w:rsidP="00515F4C">
      <w:pPr>
        <w:pStyle w:val="Heading2"/>
        <w:tabs>
          <w:tab w:val="clear" w:pos="1116"/>
          <w:tab w:val="num" w:pos="0"/>
          <w:tab w:val="num" w:pos="1296"/>
          <w:tab w:val="num" w:pos="4716"/>
        </w:tabs>
        <w:ind w:left="648" w:right="76" w:hanging="648"/>
      </w:pPr>
      <w:bookmarkStart w:id="345" w:name="_Toc6575252"/>
      <w:bookmarkStart w:id="346" w:name="_Toc25657216"/>
      <w:r>
        <w:t>WinterSTD</w:t>
      </w:r>
      <w:bookmarkEnd w:id="345"/>
      <w:bookmarkEnd w:id="346"/>
    </w:p>
    <w:p w14:paraId="6066960A" w14:textId="77777777" w:rsidR="0074198E" w:rsidRDefault="006B02E7" w:rsidP="00515F4C">
      <w:pPr>
        <w:pStyle w:val="textbody"/>
        <w:ind w:left="720" w:right="76"/>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515F4C">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515F4C">
      <w:pPr>
        <w:pStyle w:val="textbody"/>
        <w:ind w:left="720" w:right="76"/>
      </w:pPr>
      <w:proofErr w:type="gramStart"/>
      <w:r>
        <w:lastRenderedPageBreak/>
        <w:t>s</w:t>
      </w:r>
      <w:r w:rsidR="0074198E">
        <w:t>ensu</w:t>
      </w:r>
      <w:proofErr w:type="gramEnd"/>
      <w:r w:rsidR="0074198E">
        <w:t xml:space="preserve">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515F4C">
      <w:pPr>
        <w:pStyle w:val="textbody"/>
        <w:ind w:left="720" w:right="76"/>
        <w:rPr>
          <w:sz w:val="23"/>
          <w:szCs w:val="23"/>
        </w:rPr>
      </w:pPr>
    </w:p>
    <w:p w14:paraId="159EFA86" w14:textId="77777777" w:rsidR="00F93A75" w:rsidRDefault="00F93A75" w:rsidP="00515F4C">
      <w:pPr>
        <w:pStyle w:val="Heading2"/>
        <w:tabs>
          <w:tab w:val="clear" w:pos="1116"/>
          <w:tab w:val="num" w:pos="0"/>
          <w:tab w:val="num" w:pos="4716"/>
        </w:tabs>
        <w:ind w:left="648" w:right="76" w:hanging="648"/>
      </w:pPr>
      <w:bookmarkStart w:id="347" w:name="_Toc503173347"/>
      <w:bookmarkStart w:id="348" w:name="_Ref19106462"/>
      <w:bookmarkStart w:id="349" w:name="_Toc25657217"/>
      <w:r>
        <w:t>ClimateFileName</w:t>
      </w:r>
      <w:bookmarkEnd w:id="341"/>
      <w:bookmarkEnd w:id="347"/>
      <w:bookmarkEnd w:id="348"/>
      <w:bookmarkEnd w:id="349"/>
    </w:p>
    <w:p w14:paraId="0EFD9DD5" w14:textId="4C9BB9E5" w:rsidR="00F93A75" w:rsidRDefault="00F93A75" w:rsidP="00515F4C">
      <w:pPr>
        <w:pStyle w:val="textbody"/>
        <w:ind w:left="720" w:right="76"/>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515F4C">
      <w:pPr>
        <w:pStyle w:val="Heading1"/>
        <w:pageBreakBefore w:val="0"/>
        <w:ind w:right="76"/>
      </w:pPr>
      <w:bookmarkStart w:id="350" w:name="_Ref516573060"/>
      <w:bookmarkStart w:id="351" w:name="_Toc25657218"/>
      <w:bookmarkStart w:id="352" w:name="_Toc451248973"/>
      <w:bookmarkStart w:id="353" w:name="_Toc503173348"/>
      <w:bookmarkStart w:id="354" w:name="_Toc393188860"/>
      <w:r>
        <w:t>Input File – DisturbanceReductions</w:t>
      </w:r>
      <w:bookmarkEnd w:id="350"/>
      <w:bookmarkEnd w:id="351"/>
    </w:p>
    <w:p w14:paraId="52C36E25" w14:textId="2EE326E2" w:rsidR="002A667F" w:rsidRDefault="002A667F" w:rsidP="00515F4C">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55" w:name="_Toc25657219"/>
      <w:r>
        <w:t>Example file:</w:t>
      </w:r>
      <w:bookmarkEnd w:id="355"/>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56" w:name="_Toc25657220"/>
      <w:r>
        <w:t>LandisData</w:t>
      </w:r>
      <w:bookmarkEnd w:id="356"/>
    </w:p>
    <w:p w14:paraId="18BBAE97" w14:textId="2536BFB9" w:rsidR="00EB6893" w:rsidRDefault="00EB6893" w:rsidP="00515F4C">
      <w:pPr>
        <w:pStyle w:val="textbody"/>
        <w:ind w:left="720" w:right="76"/>
      </w:pPr>
      <w:r>
        <w:t>This parameter’s value must be “</w:t>
      </w:r>
      <w:r w:rsidRPr="00EB6893">
        <w:t>DisturbanceReductions</w:t>
      </w:r>
      <w:r>
        <w:t>”.</w:t>
      </w:r>
    </w:p>
    <w:p w14:paraId="0DB3A2D6" w14:textId="35C5E71B" w:rsidR="00EB6893" w:rsidRDefault="00EB6893" w:rsidP="00515F4C">
      <w:pPr>
        <w:pStyle w:val="Heading2"/>
        <w:tabs>
          <w:tab w:val="clear" w:pos="1116"/>
          <w:tab w:val="num" w:pos="0"/>
          <w:tab w:val="num" w:pos="4716"/>
        </w:tabs>
        <w:ind w:left="648" w:right="76" w:hanging="648"/>
      </w:pPr>
      <w:bookmarkStart w:id="357" w:name="_Toc25657221"/>
      <w:r>
        <w:t>DisturbanceReductions Table</w:t>
      </w:r>
      <w:bookmarkEnd w:id="357"/>
    </w:p>
    <w:p w14:paraId="54575788" w14:textId="7AC0741B" w:rsidR="00EB6893" w:rsidRDefault="00EB6893" w:rsidP="00515F4C">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515F4C">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515F4C">
      <w:pPr>
        <w:pStyle w:val="textbody"/>
        <w:ind w:left="720" w:right="76"/>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w:t>
      </w:r>
      <w:r w:rsidR="008545DB">
        <w:lastRenderedPageBreak/>
        <w:t xml:space="preserve">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515F4C">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358" w:name="_Toc25657222"/>
      <w:r>
        <w:t xml:space="preserve">Input File - </w:t>
      </w:r>
      <w:r w:rsidRPr="00B3583A">
        <w:t>Output-PnET</w:t>
      </w:r>
      <w:bookmarkEnd w:id="352"/>
      <w:bookmarkEnd w:id="353"/>
      <w:bookmarkEnd w:id="358"/>
      <w:r w:rsidRPr="00B3583A">
        <w:t xml:space="preserve"> </w:t>
      </w:r>
    </w:p>
    <w:p w14:paraId="409D2EB9" w14:textId="77777777" w:rsidR="009244F4" w:rsidRDefault="009244F4" w:rsidP="00515F4C">
      <w:pPr>
        <w:pStyle w:val="textbody"/>
        <w:ind w:left="720" w:right="76"/>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59" w:name="_Toc451248974"/>
      <w:bookmarkStart w:id="360" w:name="_Toc503173349"/>
      <w:bookmarkStart w:id="361" w:name="_Toc25657223"/>
      <w:r>
        <w:t>Example file:</w:t>
      </w:r>
      <w:bookmarkEnd w:id="359"/>
      <w:bookmarkEnd w:id="360"/>
      <w:bookmarkEnd w:id="361"/>
    </w:p>
    <w:p w14:paraId="17A99B46" w14:textId="77777777" w:rsidR="009244F4" w:rsidRPr="00B3583A" w:rsidRDefault="009244F4" w:rsidP="00515F4C">
      <w:pPr>
        <w:pStyle w:val="textbody"/>
        <w:ind w:left="720" w:right="76"/>
        <w:rPr>
          <w:rFonts w:ascii="Courier New" w:hAnsi="Courier New" w:cs="Courier New"/>
          <w:sz w:val="20"/>
          <w:szCs w:val="20"/>
        </w:rPr>
      </w:pPr>
      <w:proofErr w:type="gramStart"/>
      <w:r>
        <w:rPr>
          <w:rFonts w:ascii="Courier New" w:hAnsi="Courier New" w:cs="Courier New"/>
          <w:sz w:val="20"/>
          <w:szCs w:val="20"/>
        </w:rPr>
        <w:t>LandisData  "</w:t>
      </w:r>
      <w:proofErr w:type="gramEnd"/>
      <w:r>
        <w:rPr>
          <w:rFonts w:ascii="Courier New" w:hAnsi="Courier New" w:cs="Courier New"/>
          <w:sz w:val="20"/>
          <w:szCs w:val="20"/>
        </w:rPr>
        <w:t>Output-PnET"</w:t>
      </w:r>
    </w:p>
    <w:p w14:paraId="60B694BC" w14:textId="77777777" w:rsidR="009244F4" w:rsidRPr="00B3583A" w:rsidRDefault="009244F4" w:rsidP="00515F4C">
      <w:pPr>
        <w:pStyle w:val="textbody"/>
        <w:ind w:left="720" w:right="76"/>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515F4C">
      <w:pPr>
        <w:pStyle w:val="textbody"/>
        <w:ind w:left="720" w:right="76"/>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515F4C">
      <w:pPr>
        <w:pStyle w:val="textbody"/>
        <w:ind w:left="720" w:right="76"/>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515F4C">
      <w:pPr>
        <w:pStyle w:val="textbody"/>
        <w:ind w:left="720" w:right="76"/>
        <w:rPr>
          <w:rFonts w:ascii="Courier New" w:hAnsi="Courier New" w:cs="Courier New"/>
          <w:sz w:val="20"/>
          <w:szCs w:val="20"/>
        </w:rPr>
      </w:pPr>
      <w:proofErr w:type="gramStart"/>
      <w:r w:rsidRPr="00C134C8">
        <w:rPr>
          <w:rFonts w:ascii="Courier New" w:hAnsi="Courier New" w:cs="Courier New"/>
          <w:sz w:val="20"/>
          <w:szCs w:val="20"/>
        </w:rPr>
        <w:t>FoliageSenescence  output</w:t>
      </w:r>
      <w:proofErr w:type="gramEnd"/>
      <w:r w:rsidRPr="00C134C8">
        <w:rPr>
          <w:rFonts w:ascii="Courier New" w:hAnsi="Courier New" w:cs="Courier New"/>
          <w:sz w:val="20"/>
          <w:szCs w:val="20"/>
        </w:rPr>
        <w:t>/Senescence/{species}/FolSenescence_{timestep}.img</w:t>
      </w:r>
    </w:p>
    <w:p w14:paraId="139B9F7E" w14:textId="38140B79" w:rsidR="001A15A5" w:rsidRPr="00B3583A" w:rsidRDefault="001A15A5" w:rsidP="00515F4C">
      <w:pPr>
        <w:pStyle w:val="textbody"/>
        <w:ind w:left="720" w:right="76"/>
        <w:rPr>
          <w:rFonts w:ascii="Courier New" w:hAnsi="Courier New" w:cs="Courier New"/>
          <w:sz w:val="20"/>
          <w:szCs w:val="20"/>
        </w:rPr>
      </w:pPr>
      <w:proofErr w:type="gramStart"/>
      <w:r w:rsidRPr="00C134C8">
        <w:rPr>
          <w:rFonts w:ascii="Courier New" w:hAnsi="Courier New" w:cs="Courier New"/>
          <w:sz w:val="20"/>
          <w:szCs w:val="20"/>
        </w:rPr>
        <w:t>WoodySenescence  output</w:t>
      </w:r>
      <w:proofErr w:type="gramEnd"/>
      <w:r w:rsidRPr="00C134C8">
        <w:rPr>
          <w:rFonts w:ascii="Courier New" w:hAnsi="Courier New" w:cs="Courier New"/>
          <w:sz w:val="20"/>
          <w:szCs w:val="20"/>
        </w:rPr>
        <w:t>/Senescence/{species}/WoodSenescence_{timestep}.img</w:t>
      </w:r>
    </w:p>
    <w:p w14:paraId="2EC21380" w14:textId="77777777" w:rsidR="009244F4" w:rsidRPr="00B3583A" w:rsidRDefault="009244F4" w:rsidP="00515F4C">
      <w:pPr>
        <w:pStyle w:val="textbody"/>
        <w:ind w:left="720" w:right="76"/>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515F4C">
      <w:pPr>
        <w:pStyle w:val="textbody"/>
        <w:ind w:left="720" w:right="76"/>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515F4C">
      <w:pPr>
        <w:pStyle w:val="textbody"/>
        <w:ind w:left="720" w:right="76"/>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515F4C">
      <w:pPr>
        <w:pStyle w:val="textbody"/>
        <w:ind w:left="720" w:right="76"/>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Default="009244F4" w:rsidP="00515F4C">
      <w:pPr>
        <w:pStyle w:val="textbody"/>
        <w:ind w:left="720" w:right="76"/>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5387E8FE" w14:textId="77777777" w:rsidR="006B02E7" w:rsidRPr="008137CB" w:rsidRDefault="006B02E7" w:rsidP="00515F4C">
      <w:pPr>
        <w:pStyle w:val="textbody"/>
        <w:ind w:left="720" w:right="76"/>
        <w:rPr>
          <w:rFonts w:ascii="Courier New" w:hAnsi="Courier New" w:cs="Courier New"/>
          <w:sz w:val="20"/>
          <w:szCs w:val="20"/>
        </w:rPr>
      </w:pPr>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p>
    <w:p w14:paraId="50C292D5" w14:textId="10D8E23C" w:rsidR="006B02E7" w:rsidRPr="00B3583A" w:rsidRDefault="006B02E7" w:rsidP="00515F4C">
      <w:pPr>
        <w:pStyle w:val="textbody"/>
        <w:ind w:left="720" w:right="76"/>
        <w:rPr>
          <w:rFonts w:ascii="Courier New" w:hAnsi="Courier New" w:cs="Courier New"/>
          <w:sz w:val="20"/>
          <w:szCs w:val="20"/>
        </w:rPr>
      </w:pPr>
      <w:r w:rsidRPr="008137CB">
        <w:rPr>
          <w:rFonts w:ascii="Courier New" w:hAnsi="Courier New" w:cs="Courier New"/>
          <w:sz w:val="20"/>
          <w:szCs w:val="20"/>
        </w:rPr>
        <w:t>MortalityTable</w:t>
      </w:r>
      <w:r w:rsidRPr="008137CB">
        <w:rPr>
          <w:rFonts w:ascii="Courier New" w:hAnsi="Courier New" w:cs="Courier New"/>
          <w:sz w:val="20"/>
          <w:szCs w:val="20"/>
        </w:rPr>
        <w:tab/>
      </w:r>
      <w:r w:rsidRPr="008137CB">
        <w:rPr>
          <w:rFonts w:ascii="Courier New" w:hAnsi="Courier New" w:cs="Courier New"/>
          <w:sz w:val="20"/>
          <w:szCs w:val="20"/>
        </w:rPr>
        <w:tab/>
        <w:t>output/MortalityTable.txt</w:t>
      </w:r>
    </w:p>
    <w:p w14:paraId="41468121" w14:textId="77777777" w:rsidR="009244F4" w:rsidRPr="003D7488" w:rsidRDefault="009244F4" w:rsidP="00515F4C">
      <w:pPr>
        <w:pStyle w:val="textbody"/>
        <w:spacing w:after="0"/>
        <w:ind w:left="720" w:right="76"/>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362" w:name="_Toc451248975"/>
      <w:bookmarkStart w:id="363" w:name="_Toc503173350"/>
      <w:bookmarkStart w:id="364" w:name="_Toc25657224"/>
      <w:r>
        <w:t>LandisData</w:t>
      </w:r>
      <w:bookmarkEnd w:id="362"/>
      <w:bookmarkEnd w:id="363"/>
      <w:bookmarkEnd w:id="364"/>
    </w:p>
    <w:p w14:paraId="1E69A0B4" w14:textId="77777777" w:rsidR="009244F4" w:rsidRDefault="009244F4" w:rsidP="00515F4C">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515F4C">
      <w:pPr>
        <w:pStyle w:val="Heading2"/>
        <w:tabs>
          <w:tab w:val="clear" w:pos="1116"/>
          <w:tab w:val="num" w:pos="0"/>
          <w:tab w:val="num" w:pos="4716"/>
        </w:tabs>
        <w:ind w:left="648" w:right="76" w:hanging="648"/>
      </w:pPr>
      <w:bookmarkStart w:id="365" w:name="_Toc451248976"/>
      <w:bookmarkStart w:id="366" w:name="_Toc503173351"/>
      <w:bookmarkStart w:id="367" w:name="_Toc25657225"/>
      <w:r>
        <w:lastRenderedPageBreak/>
        <w:t>Timestep</w:t>
      </w:r>
      <w:bookmarkEnd w:id="365"/>
      <w:bookmarkEnd w:id="366"/>
      <w:bookmarkEnd w:id="367"/>
    </w:p>
    <w:p w14:paraId="198FC26A" w14:textId="77777777" w:rsidR="009244F4" w:rsidRDefault="009244F4" w:rsidP="00515F4C">
      <w:pPr>
        <w:pStyle w:val="textbody"/>
        <w:ind w:left="720" w:right="76"/>
        <w:rPr>
          <w:sz w:val="23"/>
          <w:szCs w:val="23"/>
        </w:rPr>
      </w:pPr>
      <w:r>
        <w:t>This parameter is the time step of the extension.  Value: integer &gt; 0.  Units: years.</w:t>
      </w:r>
    </w:p>
    <w:p w14:paraId="3B222DBB" w14:textId="77777777" w:rsidR="009244F4" w:rsidRDefault="009244F4" w:rsidP="00515F4C">
      <w:pPr>
        <w:pStyle w:val="Heading2"/>
        <w:tabs>
          <w:tab w:val="clear" w:pos="1116"/>
          <w:tab w:val="num" w:pos="0"/>
          <w:tab w:val="num" w:pos="4716"/>
        </w:tabs>
        <w:ind w:left="648" w:right="76" w:hanging="648"/>
      </w:pPr>
      <w:bookmarkStart w:id="368" w:name="_Toc451248977"/>
      <w:bookmarkStart w:id="369" w:name="_Toc503173352"/>
      <w:bookmarkStart w:id="370" w:name="_Toc25657226"/>
      <w:r w:rsidRPr="00AB26CF">
        <w:t>Species</w:t>
      </w:r>
      <w:bookmarkEnd w:id="368"/>
      <w:bookmarkEnd w:id="369"/>
      <w:bookmarkEnd w:id="370"/>
    </w:p>
    <w:p w14:paraId="294134E1" w14:textId="77777777" w:rsidR="009244F4" w:rsidRDefault="009244F4" w:rsidP="00515F4C">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w:t>
      </w:r>
      <w:proofErr w:type="gramStart"/>
      <w:r>
        <w:rPr>
          <w:sz w:val="23"/>
          <w:szCs w:val="23"/>
        </w:rPr>
        <w:t>All</w:t>
      </w:r>
      <w:proofErr w:type="gramEnd"/>
      <w:r>
        <w:rPr>
          <w:sz w:val="23"/>
          <w:szCs w:val="23"/>
        </w:rPr>
        <w:t>.</w:t>
      </w:r>
    </w:p>
    <w:p w14:paraId="45965C54" w14:textId="79C0387C" w:rsidR="009244F4" w:rsidRDefault="00A55530" w:rsidP="00515F4C">
      <w:pPr>
        <w:pStyle w:val="Heading2"/>
        <w:tabs>
          <w:tab w:val="clear" w:pos="1116"/>
          <w:tab w:val="num" w:pos="0"/>
          <w:tab w:val="num" w:pos="4716"/>
        </w:tabs>
        <w:ind w:left="648" w:right="76" w:hanging="648"/>
      </w:pPr>
      <w:bookmarkStart w:id="371" w:name="_Toc451248978"/>
      <w:bookmarkStart w:id="372" w:name="_Toc503173353"/>
      <w:bookmarkStart w:id="373" w:name="_Toc25657227"/>
      <w:r>
        <w:t xml:space="preserve">Output File </w:t>
      </w:r>
      <w:r w:rsidR="009244F4">
        <w:t>Name Template</w:t>
      </w:r>
      <w:bookmarkEnd w:id="371"/>
      <w:bookmarkEnd w:id="372"/>
      <w:r w:rsidR="00E6405A">
        <w:t>s</w:t>
      </w:r>
      <w:bookmarkEnd w:id="373"/>
    </w:p>
    <w:p w14:paraId="3460CC05" w14:textId="5E43DEDD" w:rsidR="009244F4" w:rsidRPr="00AB26CF" w:rsidRDefault="009244F4" w:rsidP="00515F4C">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species</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species name. </w:t>
      </w:r>
      <w:r w:rsidRPr="00B3583A">
        <w:rPr>
          <w:rFonts w:ascii="Courier New" w:hAnsi="Courier New" w:cs="Courier New"/>
          <w:color w:val="000000"/>
          <w:sz w:val="22"/>
          <w:szCs w:val="22"/>
        </w:rPr>
        <w:t>{</w:t>
      </w:r>
      <w:proofErr w:type="gramStart"/>
      <w:r w:rsidRPr="00B3583A">
        <w:rPr>
          <w:rFonts w:ascii="Courier New" w:hAnsi="Courier New" w:cs="Courier New"/>
          <w:color w:val="000000"/>
          <w:sz w:val="22"/>
          <w:szCs w:val="22"/>
        </w:rPr>
        <w:t>timestep</w:t>
      </w:r>
      <w:proofErr w:type="gramEnd"/>
      <w:r w:rsidRPr="00B3583A">
        <w:rPr>
          <w:rFonts w:ascii="Courier New" w:hAnsi="Courier New" w:cs="Courier New"/>
          <w:color w:val="000000"/>
          <w:sz w:val="22"/>
          <w:szCs w:val="22"/>
        </w:rPr>
        <w:t xml:space="preserve">}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515F4C">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515F4C">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515F4C">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515F4C">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515F4C">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515F4C">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AbovegroundBiomass includes aboveground wood and foliage.</w:t>
      </w:r>
    </w:p>
    <w:p w14:paraId="2594FAEE" w14:textId="1C75165F" w:rsidR="006B02E7" w:rsidRDefault="006B02E7" w:rsidP="00515F4C">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BelowgroundBiomass includes roots only.</w:t>
      </w:r>
    </w:p>
    <w:p w14:paraId="5F6B375A" w14:textId="52E7F927" w:rsidR="006B02E7" w:rsidRPr="00D13B8A" w:rsidRDefault="006B02E7" w:rsidP="00515F4C">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515F4C">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515F4C">
      <w:pPr>
        <w:pStyle w:val="textbody"/>
        <w:ind w:left="1080" w:right="76" w:hanging="360"/>
        <w:rPr>
          <w:rStyle w:val="pl-s"/>
        </w:rPr>
      </w:pPr>
      <w:r>
        <w:rPr>
          <w:rStyle w:val="pl-s"/>
        </w:rPr>
        <w:lastRenderedPageBreak/>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515F4C">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515F4C">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515F4C">
      <w:pPr>
        <w:pStyle w:val="textbody"/>
        <w:ind w:left="1080" w:right="76" w:hanging="360"/>
        <w:rPr>
          <w:rStyle w:val="pl-s"/>
        </w:rPr>
      </w:pPr>
      <w:r>
        <w:rPr>
          <w:rStyle w:val="pl-s"/>
        </w:rPr>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515F4C">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515F4C">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515F4C">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23DD2E1C" w:rsidR="00E6405A" w:rsidRPr="00AB26CF" w:rsidRDefault="00E6405A" w:rsidP="00515F4C">
      <w:pPr>
        <w:pStyle w:val="textbody"/>
        <w:ind w:left="1080" w:right="76" w:hanging="360"/>
        <w:rPr>
          <w:rStyle w:val="pl-s"/>
        </w:rPr>
      </w:pPr>
      <w:proofErr w:type="gramStart"/>
      <w:r>
        <w:rPr>
          <w:rStyle w:val="pl-s"/>
        </w:rPr>
        <w:t>*  NOTE</w:t>
      </w:r>
      <w:proofErr w:type="gramEnd"/>
      <w:r>
        <w:rPr>
          <w:rStyle w:val="pl-s"/>
        </w:rPr>
        <w:t xml:space="preserve">: for variables above denoted MonthlyX, </w:t>
      </w:r>
      <w:r>
        <w:t>all outputs represent the monthly values for the last year of the timestep</w:t>
      </w:r>
      <w:r w:rsidR="0045562B">
        <w:t>.  When initial cohort biomass values are provided, the MonthlyX values for year 0 are reported as 0.  When initial biomass is not provided, the MonthlyX values for year 0 represent the final year of spin-up.</w:t>
      </w:r>
    </w:p>
    <w:p w14:paraId="4CB42B0D" w14:textId="77777777" w:rsidR="00E6405A" w:rsidRDefault="00E6405A" w:rsidP="00515F4C">
      <w:pPr>
        <w:pStyle w:val="textbody"/>
        <w:ind w:left="1080" w:right="76" w:hanging="360"/>
        <w:rPr>
          <w:rStyle w:val="pl-s"/>
        </w:rPr>
      </w:pPr>
    </w:p>
    <w:p w14:paraId="66CF3DFC" w14:textId="10DCFA54" w:rsidR="006B02E7" w:rsidRDefault="006B02E7" w:rsidP="00515F4C">
      <w:pPr>
        <w:pStyle w:val="textbody"/>
        <w:ind w:left="1080" w:right="76" w:hanging="360"/>
        <w:rPr>
          <w:rStyle w:val="pl-s"/>
        </w:rPr>
      </w:pPr>
      <w:r>
        <w:rPr>
          <w:rStyle w:val="pl-s"/>
        </w:rPr>
        <w:t>Water, path/filename-</w:t>
      </w:r>
      <w:r w:rsidRPr="00D07168">
        <w:rPr>
          <w:rStyle w:val="pl-s"/>
        </w:rPr>
        <w:t>{timestep}.</w:t>
      </w:r>
      <w:r>
        <w:rPr>
          <w:rStyle w:val="pl-s"/>
        </w:rPr>
        <w:t>mapextension</w:t>
      </w:r>
      <w:r w:rsidR="00E6405A">
        <w:rPr>
          <w:rStyle w:val="pl-s"/>
        </w:rPr>
        <w:br/>
      </w:r>
      <w:r w:rsidRPr="00D07168">
        <w:rPr>
          <w:rStyle w:val="pl-s"/>
        </w:rPr>
        <w:t>Map.  Units: mm.</w:t>
      </w:r>
    </w:p>
    <w:p w14:paraId="3789D359" w14:textId="51513610" w:rsidR="006B02E7" w:rsidRDefault="006B02E7" w:rsidP="00515F4C">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515F4C">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515F4C">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515F4C">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515F4C">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515F4C">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2BECB2A3" w14:textId="3778F10A" w:rsidR="006B02E7" w:rsidRPr="00A85C15" w:rsidRDefault="006B02E7" w:rsidP="00515F4C">
      <w:pPr>
        <w:pStyle w:val="textbody"/>
        <w:ind w:left="1080" w:right="76" w:hanging="360"/>
        <w:rPr>
          <w:rStyle w:val="pl-s"/>
        </w:rPr>
      </w:pPr>
      <w:r w:rsidRPr="00A85C15">
        <w:rPr>
          <w:rStyle w:val="pl-s"/>
        </w:rPr>
        <w:lastRenderedPageBreak/>
        <w:t xml:space="preserve">WoodSenescence,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328DDC3A" w14:textId="35C3D6BD" w:rsidR="006B02E7" w:rsidRDefault="006B02E7" w:rsidP="00515F4C">
      <w:pPr>
        <w:pStyle w:val="textbody"/>
        <w:ind w:left="1080" w:right="76" w:hanging="360"/>
        <w:rPr>
          <w:rStyle w:val="pl-s"/>
        </w:rPr>
      </w:pPr>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A85C15">
        <w:rPr>
          <w:rStyle w:val="pl-s"/>
        </w:rPr>
        <w:t>Map.  Units: g/m2.</w:t>
      </w:r>
    </w:p>
    <w:p w14:paraId="6A414377" w14:textId="4AAD7AFE" w:rsidR="006B02E7" w:rsidRPr="00D07168" w:rsidRDefault="006B02E7" w:rsidP="00515F4C">
      <w:pPr>
        <w:pStyle w:val="textbody"/>
        <w:ind w:left="1080" w:right="76" w:hanging="360"/>
        <w:rPr>
          <w:rStyle w:val="pl-s"/>
        </w:rPr>
      </w:pPr>
      <w:r>
        <w:rPr>
          <w:rStyle w:val="pl-s"/>
        </w:rPr>
        <w:t>CohortBalance, path/filename.</w:t>
      </w:r>
      <w:r w:rsidR="00E6405A">
        <w:rPr>
          <w:rStyle w:val="pl-s"/>
        </w:rPr>
        <w:t>text</w:t>
      </w:r>
      <w:r>
        <w:rPr>
          <w:rStyle w:val="pl-s"/>
        </w:rPr>
        <w:t>ext</w:t>
      </w:r>
      <w:r w:rsidR="00E6405A">
        <w:rPr>
          <w:rStyle w:val="pl-s"/>
        </w:rPr>
        <w:t>ension</w:t>
      </w:r>
      <w:r w:rsidR="00E6405A">
        <w:rPr>
          <w:rStyle w:val="pl-s"/>
        </w:rPr>
        <w:br/>
      </w:r>
      <w:r>
        <w:rPr>
          <w:rStyle w:val="pl-s"/>
        </w:rPr>
        <w:t>Tab-delimited</w:t>
      </w:r>
      <w:r w:rsidRPr="00D07168">
        <w:rPr>
          <w:rStyle w:val="pl-s"/>
        </w:rPr>
        <w:t xml:space="preserve"> text file containing landscape total or average values of the following variables for each time step.</w:t>
      </w:r>
    </w:p>
    <w:p w14:paraId="64C62277" w14:textId="77777777" w:rsidR="006B02E7" w:rsidRDefault="006B02E7" w:rsidP="00515F4C">
      <w:pPr>
        <w:pStyle w:val="textbody"/>
        <w:ind w:left="1440" w:right="76"/>
        <w:rPr>
          <w:rStyle w:val="pl-s"/>
        </w:rPr>
      </w:pPr>
      <w:r>
        <w:rPr>
          <w:rStyle w:val="pl-s"/>
        </w:rPr>
        <w:t xml:space="preserve"># </w:t>
      </w:r>
      <w:proofErr w:type="gramStart"/>
      <w:r>
        <w:rPr>
          <w:rStyle w:val="pl-s"/>
        </w:rPr>
        <w:t>of</w:t>
      </w:r>
      <w:proofErr w:type="gramEnd"/>
      <w:r>
        <w:rPr>
          <w:rStyle w:val="pl-s"/>
        </w:rPr>
        <w:t xml:space="preserve"> cohorts (landscape total)</w:t>
      </w:r>
    </w:p>
    <w:p w14:paraId="20252133" w14:textId="77777777" w:rsidR="006B02E7" w:rsidRDefault="006B02E7" w:rsidP="00515F4C">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515F4C">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515F4C">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515F4C">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515F4C">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515F4C">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515F4C">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515F4C">
      <w:pPr>
        <w:pStyle w:val="textbody"/>
        <w:ind w:left="1440" w:right="76"/>
        <w:rPr>
          <w:rStyle w:val="pl-s"/>
        </w:rPr>
      </w:pPr>
      <w:r w:rsidRPr="00412CF5">
        <w:rPr>
          <w:rStyle w:val="pl-s"/>
        </w:rPr>
        <w:t>AverageBelowGround</w:t>
      </w:r>
      <w:r>
        <w:rPr>
          <w:rStyle w:val="pl-s"/>
        </w:rPr>
        <w:t xml:space="preserve"> / site </w:t>
      </w:r>
      <w:r w:rsidRPr="00412CF5">
        <w:rPr>
          <w:rStyle w:val="pl-s"/>
        </w:rPr>
        <w:t>(g/m2)</w:t>
      </w:r>
    </w:p>
    <w:p w14:paraId="5F17B3A5" w14:textId="77777777" w:rsidR="006B02E7" w:rsidRDefault="006B02E7" w:rsidP="00515F4C">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515F4C">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515F4C">
      <w:pPr>
        <w:pStyle w:val="textbody"/>
        <w:ind w:left="1440" w:right="76"/>
        <w:rPr>
          <w:rStyle w:val="pl-s"/>
        </w:rPr>
      </w:pPr>
      <w:r>
        <w:rPr>
          <w:rStyle w:val="pl-s"/>
        </w:rPr>
        <w:t>AverageAET / site (mm/yr)</w:t>
      </w:r>
    </w:p>
    <w:p w14:paraId="5D25211C" w14:textId="41C5928E" w:rsidR="006B02E7" w:rsidRPr="00D07168" w:rsidRDefault="006B02E7" w:rsidP="00515F4C">
      <w:pPr>
        <w:pStyle w:val="textbody"/>
        <w:ind w:left="1080" w:right="76" w:hanging="360"/>
        <w:rPr>
          <w:rStyle w:val="pl-s"/>
        </w:rPr>
      </w:pPr>
      <w:r>
        <w:rPr>
          <w:rStyle w:val="pl-s"/>
        </w:rPr>
        <w:t>EstablishmentTable, path/filename.</w:t>
      </w:r>
      <w:r w:rsidR="00E6405A">
        <w:rPr>
          <w:rStyle w:val="pl-s"/>
        </w:rPr>
        <w:t>t</w:t>
      </w:r>
      <w:r>
        <w:rPr>
          <w:rStyle w:val="pl-s"/>
        </w:rPr>
        <w:t>ext</w:t>
      </w:r>
      <w:r w:rsidR="00E6405A">
        <w:rPr>
          <w:rStyle w:val="pl-s"/>
        </w:rPr>
        <w:t>extension</w:t>
      </w:r>
      <w:r w:rsidR="00E6405A">
        <w:rPr>
          <w:rStyle w:val="pl-s"/>
        </w:rPr>
        <w:br/>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53D499B2" w:rsidR="006B02E7" w:rsidRPr="00D07168" w:rsidRDefault="006B02E7" w:rsidP="00515F4C">
      <w:pPr>
        <w:pStyle w:val="textbody"/>
        <w:ind w:left="1080" w:right="76" w:hanging="360"/>
        <w:rPr>
          <w:rStyle w:val="pl-s"/>
        </w:rPr>
      </w:pPr>
      <w:r>
        <w:rPr>
          <w:rStyle w:val="pl-s"/>
        </w:rPr>
        <w:t>MortalityTable, path/filename.</w:t>
      </w:r>
      <w:r w:rsidR="00E6405A" w:rsidRPr="00E6405A">
        <w:rPr>
          <w:rStyle w:val="pl-s"/>
        </w:rPr>
        <w:t xml:space="preserve"> </w:t>
      </w:r>
      <w:proofErr w:type="gramStart"/>
      <w:r w:rsidR="00E6405A">
        <w:rPr>
          <w:rStyle w:val="pl-s"/>
        </w:rPr>
        <w:t>textextension</w:t>
      </w:r>
      <w:proofErr w:type="gramEnd"/>
      <w:r w:rsidR="00E6405A">
        <w:rPr>
          <w:rStyle w:val="pl-s"/>
        </w:rPr>
        <w:br/>
        <w:t>T</w:t>
      </w:r>
      <w:r>
        <w:rPr>
          <w:rStyle w:val="pl-s"/>
        </w:rPr>
        <w: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515F4C">
      <w:pPr>
        <w:pStyle w:val="textbody"/>
        <w:ind w:left="1440" w:right="76"/>
        <w:rPr>
          <w:rStyle w:val="pl-s"/>
        </w:rPr>
      </w:pPr>
    </w:p>
    <w:p w14:paraId="5CFF895F" w14:textId="50F2F9D0" w:rsidR="00F13975" w:rsidRDefault="00F13975" w:rsidP="00F13975">
      <w:pPr>
        <w:pStyle w:val="Heading1"/>
      </w:pPr>
      <w:bookmarkStart w:id="374" w:name="_Toc503173354"/>
      <w:bookmarkStart w:id="375" w:name="_Toc25657228"/>
      <w:r>
        <w:lastRenderedPageBreak/>
        <w:t xml:space="preserve">Input File – </w:t>
      </w:r>
      <w:r w:rsidRPr="00F13975">
        <w:t>PNEToutputsites</w:t>
      </w:r>
      <w:bookmarkEnd w:id="374"/>
      <w:bookmarkEnd w:id="375"/>
    </w:p>
    <w:p w14:paraId="5245E338" w14:textId="1314BBF0" w:rsidR="00F13975" w:rsidRDefault="00F13975" w:rsidP="00515F4C">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515F4C">
      <w:pPr>
        <w:pStyle w:val="Heading2"/>
        <w:tabs>
          <w:tab w:val="clear" w:pos="1116"/>
          <w:tab w:val="num" w:pos="0"/>
          <w:tab w:val="num" w:pos="4716"/>
        </w:tabs>
        <w:ind w:left="648" w:right="76" w:hanging="648"/>
      </w:pPr>
      <w:bookmarkStart w:id="376" w:name="_Toc503173355"/>
      <w:bookmarkStart w:id="377" w:name="_Toc25657229"/>
      <w:r>
        <w:t>Example file:</w:t>
      </w:r>
      <w:bookmarkEnd w:id="376"/>
      <w:bookmarkEnd w:id="377"/>
    </w:p>
    <w:p w14:paraId="5B72179E" w14:textId="77777777" w:rsidR="00F13975" w:rsidRPr="00F13975" w:rsidRDefault="00F13975" w:rsidP="00515F4C">
      <w:pPr>
        <w:pStyle w:val="textbody"/>
        <w:spacing w:after="0"/>
        <w:ind w:left="720" w:right="76"/>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515F4C">
      <w:pPr>
        <w:pStyle w:val="textbody"/>
        <w:spacing w:after="0"/>
        <w:ind w:left="720" w:right="76"/>
        <w:rPr>
          <w:rFonts w:ascii="Courier New" w:hAnsi="Courier New" w:cs="Courier New"/>
          <w:sz w:val="20"/>
          <w:szCs w:val="20"/>
        </w:rPr>
      </w:pPr>
    </w:p>
    <w:p w14:paraId="14D7259E" w14:textId="77777777" w:rsidR="00F13975" w:rsidRP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515F4C">
      <w:pPr>
        <w:pStyle w:val="textbody"/>
        <w:spacing w:after="0"/>
        <w:ind w:left="720" w:right="76"/>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515F4C">
      <w:pPr>
        <w:pStyle w:val="textbody"/>
        <w:spacing w:after="0"/>
        <w:ind w:left="720" w:right="76"/>
        <w:rPr>
          <w:rFonts w:ascii="Courier New" w:hAnsi="Courier New" w:cs="Courier New"/>
          <w:sz w:val="20"/>
          <w:szCs w:val="20"/>
        </w:rPr>
      </w:pPr>
    </w:p>
    <w:p w14:paraId="0FD2FC68" w14:textId="77777777" w:rsidR="00F13975" w:rsidRP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515F4C">
      <w:pPr>
        <w:pStyle w:val="textbody"/>
        <w:spacing w:after="0"/>
        <w:ind w:left="720" w:right="76"/>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515F4C">
      <w:pPr>
        <w:pStyle w:val="Heading2"/>
        <w:tabs>
          <w:tab w:val="clear" w:pos="1116"/>
          <w:tab w:val="num" w:pos="0"/>
          <w:tab w:val="num" w:pos="4716"/>
        </w:tabs>
        <w:ind w:left="648" w:right="76" w:hanging="648"/>
      </w:pPr>
      <w:bookmarkStart w:id="378" w:name="_Toc503173356"/>
      <w:bookmarkStart w:id="379" w:name="_Toc25657230"/>
      <w:r>
        <w:t>LandisData</w:t>
      </w:r>
      <w:bookmarkEnd w:id="378"/>
      <w:bookmarkEnd w:id="379"/>
    </w:p>
    <w:p w14:paraId="48794547" w14:textId="5150456F" w:rsidR="00F13975" w:rsidRDefault="00F13975" w:rsidP="00515F4C">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515F4C">
      <w:pPr>
        <w:pStyle w:val="Heading2"/>
        <w:tabs>
          <w:tab w:val="clear" w:pos="1116"/>
          <w:tab w:val="num" w:pos="0"/>
          <w:tab w:val="num" w:pos="4716"/>
        </w:tabs>
        <w:ind w:left="648" w:right="76" w:hanging="648"/>
      </w:pPr>
      <w:bookmarkStart w:id="380" w:name="_Toc503173357"/>
      <w:bookmarkStart w:id="381" w:name="_Toc25657231"/>
      <w:r w:rsidRPr="00E1488F">
        <w:t>PnEToutputsites</w:t>
      </w:r>
      <w:bookmarkEnd w:id="380"/>
      <w:bookmarkEnd w:id="381"/>
    </w:p>
    <w:p w14:paraId="75500F72" w14:textId="12620658" w:rsidR="00E1488F" w:rsidRDefault="00E1488F" w:rsidP="00515F4C">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515F4C">
      <w:pPr>
        <w:pStyle w:val="textbody"/>
        <w:ind w:right="76"/>
        <w:rPr>
          <w:sz w:val="23"/>
          <w:szCs w:val="23"/>
        </w:rPr>
      </w:pPr>
    </w:p>
    <w:p w14:paraId="4337FE1E" w14:textId="59B26BD8" w:rsidR="00FE0D30" w:rsidRDefault="0055593B" w:rsidP="00515F4C">
      <w:pPr>
        <w:pStyle w:val="Heading1"/>
        <w:ind w:right="76"/>
      </w:pPr>
      <w:bookmarkStart w:id="382" w:name="_Toc503173358"/>
      <w:bookmarkStart w:id="383" w:name="_Toc25657232"/>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54"/>
      <w:bookmarkEnd w:id="382"/>
      <w:bookmarkEnd w:id="383"/>
    </w:p>
    <w:p w14:paraId="561C8E1A" w14:textId="77777777" w:rsidR="00FE0D30" w:rsidRDefault="00D218BA" w:rsidP="00515F4C">
      <w:pPr>
        <w:pStyle w:val="textbody"/>
        <w:ind w:left="720" w:right="76"/>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515F4C">
      <w:pPr>
        <w:pStyle w:val="Heading2"/>
        <w:tabs>
          <w:tab w:val="num" w:pos="0"/>
        </w:tabs>
        <w:ind w:left="648" w:right="76" w:hanging="648"/>
      </w:pPr>
      <w:bookmarkStart w:id="384" w:name="_Toc503173359"/>
      <w:bookmarkStart w:id="385" w:name="_Toc25657233"/>
      <w:bookmarkStart w:id="386" w:name="_Toc393188861"/>
      <w:r>
        <w:t>Time</w:t>
      </w:r>
      <w:bookmarkEnd w:id="384"/>
      <w:bookmarkEnd w:id="385"/>
    </w:p>
    <w:p w14:paraId="4A8397C0" w14:textId="35616D1A" w:rsidR="001F63D2" w:rsidRPr="001F63D2" w:rsidRDefault="001F63D2" w:rsidP="00515F4C">
      <w:pPr>
        <w:pStyle w:val="textbody"/>
        <w:ind w:left="720" w:right="76"/>
      </w:pPr>
      <w:r>
        <w:t>Simulation year.</w:t>
      </w:r>
    </w:p>
    <w:p w14:paraId="69C914EC" w14:textId="602CCB42" w:rsidR="00BF6814" w:rsidRDefault="00BF6814" w:rsidP="00515F4C">
      <w:pPr>
        <w:pStyle w:val="Heading2"/>
        <w:tabs>
          <w:tab w:val="num" w:pos="0"/>
        </w:tabs>
        <w:ind w:left="648" w:right="76" w:hanging="648"/>
      </w:pPr>
      <w:bookmarkStart w:id="387" w:name="_Toc503173360"/>
      <w:bookmarkStart w:id="388" w:name="_Toc25657234"/>
      <w:r>
        <w:t>Ecoregion</w:t>
      </w:r>
      <w:bookmarkEnd w:id="387"/>
      <w:bookmarkEnd w:id="388"/>
    </w:p>
    <w:p w14:paraId="55A73420" w14:textId="136AEB4B" w:rsidR="001F63D2" w:rsidRPr="001F63D2" w:rsidRDefault="001F63D2" w:rsidP="00515F4C">
      <w:pPr>
        <w:pStyle w:val="textbody"/>
        <w:ind w:left="720" w:right="76"/>
      </w:pPr>
      <w:r>
        <w:t>Ecoregion for the cell.</w:t>
      </w:r>
    </w:p>
    <w:p w14:paraId="317E8BCD" w14:textId="5EC615BB" w:rsidR="00BF6814" w:rsidRDefault="00BF6814" w:rsidP="00515F4C">
      <w:pPr>
        <w:pStyle w:val="Heading2"/>
        <w:tabs>
          <w:tab w:val="num" w:pos="0"/>
        </w:tabs>
        <w:ind w:left="648" w:right="76" w:hanging="648"/>
      </w:pPr>
      <w:bookmarkStart w:id="389" w:name="_Toc503173361"/>
      <w:bookmarkStart w:id="390" w:name="_Toc25657235"/>
      <w:r>
        <w:t>SoilType</w:t>
      </w:r>
      <w:bookmarkEnd w:id="389"/>
      <w:bookmarkEnd w:id="390"/>
    </w:p>
    <w:p w14:paraId="0EA2B588" w14:textId="37DA572E" w:rsidR="001F63D2" w:rsidRPr="001F63D2" w:rsidRDefault="001F63D2" w:rsidP="00515F4C">
      <w:pPr>
        <w:pStyle w:val="textbody"/>
        <w:ind w:left="720" w:right="76"/>
      </w:pPr>
      <w:r>
        <w:t>Soil type assigned to the cell’s ecoregion.</w:t>
      </w:r>
    </w:p>
    <w:p w14:paraId="2084670B" w14:textId="77777777" w:rsidR="00D35715" w:rsidRDefault="00D35715" w:rsidP="00515F4C">
      <w:pPr>
        <w:pStyle w:val="Heading2"/>
        <w:tabs>
          <w:tab w:val="num" w:pos="0"/>
        </w:tabs>
        <w:ind w:left="648" w:right="76" w:hanging="648"/>
      </w:pPr>
      <w:bookmarkStart w:id="391" w:name="_Toc503173362"/>
      <w:bookmarkStart w:id="392" w:name="_Toc25657236"/>
      <w:r>
        <w:t>NrOfCohorts</w:t>
      </w:r>
      <w:bookmarkEnd w:id="386"/>
      <w:bookmarkEnd w:id="391"/>
      <w:bookmarkEnd w:id="392"/>
      <w:r>
        <w:t xml:space="preserve"> </w:t>
      </w:r>
    </w:p>
    <w:p w14:paraId="1271E48B" w14:textId="77777777" w:rsidR="00D35715" w:rsidRDefault="00D35715" w:rsidP="00515F4C">
      <w:pPr>
        <w:pStyle w:val="textbody"/>
        <w:ind w:left="720" w:right="76"/>
      </w:pPr>
      <w:r>
        <w:t>Number of cohorts (all species) occurring on the cell</w:t>
      </w:r>
      <w:r w:rsidRPr="00E92A6F">
        <w:t>.</w:t>
      </w:r>
    </w:p>
    <w:p w14:paraId="1458C0B7" w14:textId="196F86AB" w:rsidR="00215381" w:rsidRDefault="00215381" w:rsidP="00515F4C">
      <w:pPr>
        <w:pStyle w:val="Heading2"/>
        <w:tabs>
          <w:tab w:val="num" w:pos="0"/>
        </w:tabs>
        <w:ind w:left="648" w:right="76" w:hanging="648"/>
      </w:pPr>
      <w:bookmarkStart w:id="393" w:name="_Toc503173363"/>
      <w:bookmarkStart w:id="394" w:name="_Toc25657237"/>
      <w:bookmarkStart w:id="395" w:name="_Toc393188862"/>
      <w:r w:rsidRPr="00215381">
        <w:t>MaxLayerStdev</w:t>
      </w:r>
      <w:bookmarkEnd w:id="393"/>
      <w:bookmarkEnd w:id="394"/>
      <w:r>
        <w:t xml:space="preserve"> </w:t>
      </w:r>
    </w:p>
    <w:p w14:paraId="2BE5ECFF" w14:textId="4D793CBA" w:rsidR="00215381" w:rsidRDefault="00215381" w:rsidP="00515F4C">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515F4C">
      <w:pPr>
        <w:pStyle w:val="Heading2"/>
        <w:tabs>
          <w:tab w:val="num" w:pos="0"/>
        </w:tabs>
        <w:ind w:left="648" w:right="76" w:hanging="648"/>
      </w:pPr>
      <w:bookmarkStart w:id="396" w:name="_Toc503173364"/>
      <w:bookmarkStart w:id="397" w:name="_Toc25657238"/>
      <w:r>
        <w:t>L</w:t>
      </w:r>
      <w:r w:rsidR="00631AA3">
        <w:t>ayers</w:t>
      </w:r>
      <w:bookmarkEnd w:id="396"/>
      <w:bookmarkEnd w:id="397"/>
      <w:r w:rsidR="00631AA3">
        <w:t xml:space="preserve"> </w:t>
      </w:r>
    </w:p>
    <w:p w14:paraId="028DE08B" w14:textId="77777777" w:rsidR="00631AA3" w:rsidRDefault="00631AA3" w:rsidP="00515F4C">
      <w:pPr>
        <w:pStyle w:val="textbody"/>
        <w:ind w:left="720" w:right="76"/>
      </w:pPr>
      <w:r>
        <w:t>Number of canopy layers on the cell</w:t>
      </w:r>
      <w:r w:rsidRPr="00E92A6F">
        <w:t>.</w:t>
      </w:r>
    </w:p>
    <w:p w14:paraId="2ACF3B25" w14:textId="56D9A4EE" w:rsidR="00631AA3" w:rsidRDefault="00631AA3" w:rsidP="00515F4C">
      <w:pPr>
        <w:pStyle w:val="Heading2"/>
        <w:tabs>
          <w:tab w:val="num" w:pos="0"/>
        </w:tabs>
        <w:ind w:left="648" w:right="76" w:hanging="648"/>
      </w:pPr>
      <w:bookmarkStart w:id="398" w:name="_Toc503173365"/>
      <w:bookmarkStart w:id="399" w:name="_Toc25657239"/>
      <w:r>
        <w:t>PAR0</w:t>
      </w:r>
      <w:bookmarkEnd w:id="398"/>
      <w:bookmarkEnd w:id="399"/>
      <w:r>
        <w:t xml:space="preserve"> </w:t>
      </w:r>
    </w:p>
    <w:p w14:paraId="6B1CC9A3" w14:textId="1A22B111" w:rsidR="00631AA3" w:rsidRDefault="00631AA3" w:rsidP="00515F4C">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515F4C">
      <w:pPr>
        <w:pStyle w:val="Heading2"/>
        <w:tabs>
          <w:tab w:val="clear" w:pos="1116"/>
          <w:tab w:val="num" w:pos="0"/>
          <w:tab w:val="num" w:pos="1296"/>
        </w:tabs>
        <w:ind w:left="648" w:right="76" w:hanging="648"/>
      </w:pPr>
      <w:bookmarkStart w:id="400" w:name="_Toc6575276"/>
      <w:bookmarkStart w:id="401" w:name="_Toc25657240"/>
      <w:r>
        <w:t>Tmin(C)</w:t>
      </w:r>
      <w:bookmarkEnd w:id="400"/>
      <w:bookmarkEnd w:id="401"/>
    </w:p>
    <w:p w14:paraId="08D73A5E" w14:textId="77777777" w:rsidR="006B02E7" w:rsidRDefault="006B02E7" w:rsidP="00515F4C">
      <w:pPr>
        <w:pStyle w:val="textbody"/>
        <w:ind w:left="720" w:right="76"/>
      </w:pPr>
      <w:r>
        <w:t>Tmin from the climate file.</w:t>
      </w:r>
    </w:p>
    <w:p w14:paraId="43E6DC99" w14:textId="77777777" w:rsidR="006B02E7" w:rsidRDefault="006B02E7" w:rsidP="00515F4C">
      <w:pPr>
        <w:pStyle w:val="Heading2"/>
        <w:tabs>
          <w:tab w:val="clear" w:pos="1116"/>
          <w:tab w:val="num" w:pos="0"/>
          <w:tab w:val="num" w:pos="1296"/>
        </w:tabs>
        <w:ind w:left="648" w:right="76" w:hanging="648"/>
      </w:pPr>
      <w:bookmarkStart w:id="402" w:name="_Toc6575277"/>
      <w:bookmarkStart w:id="403" w:name="_Toc25657241"/>
      <w:r>
        <w:lastRenderedPageBreak/>
        <w:t>Tave(C)</w:t>
      </w:r>
      <w:bookmarkEnd w:id="402"/>
      <w:bookmarkEnd w:id="403"/>
    </w:p>
    <w:p w14:paraId="2C2F7E14" w14:textId="57502DEA" w:rsidR="006B02E7" w:rsidRDefault="006B02E7" w:rsidP="00515F4C">
      <w:pPr>
        <w:pStyle w:val="textbody"/>
        <w:ind w:left="720" w:right="76"/>
      </w:pPr>
      <w:r>
        <w:t>Mean air temperature (</w:t>
      </w:r>
      <w:r w:rsidRPr="00B15DF6">
        <w:rPr>
          <w:vertAlign w:val="superscript"/>
        </w:rPr>
        <w:t>o</w:t>
      </w:r>
      <w:r>
        <w:t>C), computed as the average of TMin and TMax from the climate file.</w:t>
      </w:r>
    </w:p>
    <w:p w14:paraId="591998A7" w14:textId="77777777" w:rsidR="006B02E7" w:rsidRDefault="006B02E7" w:rsidP="00515F4C">
      <w:pPr>
        <w:pStyle w:val="textbody"/>
        <w:ind w:left="720" w:right="76"/>
      </w:pPr>
    </w:p>
    <w:p w14:paraId="36597047" w14:textId="77777777" w:rsidR="00A52A41" w:rsidRDefault="0074741C" w:rsidP="00515F4C">
      <w:pPr>
        <w:pStyle w:val="Heading2"/>
        <w:tabs>
          <w:tab w:val="num" w:pos="0"/>
        </w:tabs>
        <w:ind w:left="648" w:right="76" w:hanging="648"/>
      </w:pPr>
      <w:bookmarkStart w:id="404" w:name="_Toc503173366"/>
      <w:bookmarkStart w:id="405" w:name="_Toc25657242"/>
      <w:r>
        <w:t>Tday</w:t>
      </w:r>
      <w:r w:rsidR="00E034C3">
        <w:t>(C)</w:t>
      </w:r>
      <w:bookmarkEnd w:id="395"/>
      <w:bookmarkEnd w:id="404"/>
      <w:bookmarkEnd w:id="405"/>
    </w:p>
    <w:p w14:paraId="20352E15" w14:textId="45D50BE2" w:rsidR="00A52A41" w:rsidRDefault="00DA0A52" w:rsidP="00515F4C">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515F4C">
      <w:pPr>
        <w:pStyle w:val="Heading2"/>
        <w:tabs>
          <w:tab w:val="clear" w:pos="1116"/>
          <w:tab w:val="num" w:pos="0"/>
          <w:tab w:val="num" w:pos="1296"/>
        </w:tabs>
        <w:ind w:left="648" w:right="76" w:hanging="648"/>
      </w:pPr>
      <w:bookmarkStart w:id="406" w:name="_Toc6575279"/>
      <w:bookmarkStart w:id="407" w:name="_Toc25657243"/>
      <w:r>
        <w:t>Tmax(C)</w:t>
      </w:r>
      <w:bookmarkEnd w:id="406"/>
      <w:bookmarkEnd w:id="407"/>
    </w:p>
    <w:p w14:paraId="7B897543" w14:textId="1624C76C" w:rsidR="006B02E7" w:rsidRDefault="006B02E7" w:rsidP="00515F4C">
      <w:pPr>
        <w:pStyle w:val="textbody"/>
        <w:ind w:left="720" w:right="76"/>
      </w:pPr>
      <w:r>
        <w:t>Tmax from the climate file.</w:t>
      </w:r>
    </w:p>
    <w:p w14:paraId="3335B0C0" w14:textId="77777777" w:rsidR="00576040" w:rsidRDefault="00576040" w:rsidP="00515F4C">
      <w:pPr>
        <w:pStyle w:val="Heading2"/>
        <w:tabs>
          <w:tab w:val="num" w:pos="0"/>
        </w:tabs>
        <w:ind w:left="648" w:right="76" w:hanging="648"/>
      </w:pPr>
      <w:bookmarkStart w:id="408" w:name="_Toc382310236"/>
      <w:bookmarkStart w:id="409" w:name="_Toc393188863"/>
      <w:bookmarkStart w:id="410" w:name="_Toc503173367"/>
      <w:bookmarkStart w:id="411" w:name="_Toc25657244"/>
      <w:bookmarkEnd w:id="408"/>
      <w:proofErr w:type="gramStart"/>
      <w:r>
        <w:t>Precip(</w:t>
      </w:r>
      <w:proofErr w:type="gramEnd"/>
      <w:r>
        <w:t>mm_mo)</w:t>
      </w:r>
      <w:bookmarkEnd w:id="409"/>
      <w:bookmarkEnd w:id="410"/>
      <w:bookmarkEnd w:id="411"/>
      <w:r>
        <w:t xml:space="preserve"> </w:t>
      </w:r>
    </w:p>
    <w:p w14:paraId="2DCA766A" w14:textId="77777777" w:rsidR="00576040" w:rsidRDefault="00576040" w:rsidP="00515F4C">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515F4C">
      <w:pPr>
        <w:pStyle w:val="Heading2"/>
        <w:tabs>
          <w:tab w:val="clear" w:pos="1116"/>
          <w:tab w:val="num" w:pos="0"/>
        </w:tabs>
        <w:ind w:left="648" w:right="76" w:hanging="648"/>
      </w:pPr>
      <w:bookmarkStart w:id="412" w:name="_Toc382310238"/>
      <w:bookmarkStart w:id="413" w:name="_Toc503173368"/>
      <w:bookmarkStart w:id="414" w:name="_Toc25657245"/>
      <w:bookmarkStart w:id="415" w:name="_Toc393188864"/>
      <w:bookmarkEnd w:id="412"/>
      <w:proofErr w:type="gramStart"/>
      <w:r>
        <w:t>CO2</w:t>
      </w:r>
      <w:r w:rsidR="00FB6887">
        <w:t>(</w:t>
      </w:r>
      <w:proofErr w:type="gramEnd"/>
      <w:r w:rsidR="00FB6887">
        <w:t>ppm)</w:t>
      </w:r>
      <w:bookmarkEnd w:id="413"/>
      <w:bookmarkEnd w:id="414"/>
    </w:p>
    <w:p w14:paraId="1D62E33C" w14:textId="32F64CB7" w:rsidR="00FB6887" w:rsidRPr="00FB6887" w:rsidRDefault="00FB6887" w:rsidP="00515F4C">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515F4C">
      <w:pPr>
        <w:pStyle w:val="Heading2"/>
        <w:tabs>
          <w:tab w:val="num" w:pos="0"/>
        </w:tabs>
        <w:ind w:left="648" w:right="76" w:hanging="648"/>
      </w:pPr>
      <w:bookmarkStart w:id="416" w:name="_Toc503173369"/>
      <w:bookmarkStart w:id="417" w:name="_Toc25657246"/>
      <w:proofErr w:type="gramStart"/>
      <w:r>
        <w:t>O3</w:t>
      </w:r>
      <w:r w:rsidR="00FB6887">
        <w:t>(</w:t>
      </w:r>
      <w:proofErr w:type="gramEnd"/>
      <w:r w:rsidR="00FB6887">
        <w:t>cum_ppb_h)</w:t>
      </w:r>
      <w:bookmarkEnd w:id="416"/>
      <w:bookmarkEnd w:id="417"/>
    </w:p>
    <w:p w14:paraId="7D073EB6" w14:textId="4A4BEA7D" w:rsidR="00FB6887" w:rsidRPr="00FB6887" w:rsidRDefault="00FB6887" w:rsidP="00515F4C">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515F4C">
      <w:pPr>
        <w:pStyle w:val="Heading2"/>
        <w:tabs>
          <w:tab w:val="num" w:pos="0"/>
        </w:tabs>
        <w:ind w:left="648" w:right="76" w:hanging="648"/>
      </w:pPr>
      <w:bookmarkStart w:id="418" w:name="_Toc503173370"/>
      <w:bookmarkStart w:id="419" w:name="_Toc25657247"/>
      <w:proofErr w:type="gramStart"/>
      <w:r>
        <w:t>RunOff(</w:t>
      </w:r>
      <w:proofErr w:type="gramEnd"/>
      <w:r>
        <w:t>mm_mo)</w:t>
      </w:r>
      <w:bookmarkEnd w:id="415"/>
      <w:bookmarkEnd w:id="418"/>
      <w:bookmarkEnd w:id="419"/>
      <w:r>
        <w:t xml:space="preserve"> </w:t>
      </w:r>
    </w:p>
    <w:p w14:paraId="2E1FCA2C" w14:textId="77777777" w:rsidR="00576040" w:rsidRDefault="00576040" w:rsidP="00515F4C">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515F4C">
      <w:pPr>
        <w:pStyle w:val="Heading2"/>
        <w:tabs>
          <w:tab w:val="num" w:pos="0"/>
        </w:tabs>
        <w:ind w:left="648" w:right="76" w:hanging="648"/>
      </w:pPr>
      <w:bookmarkStart w:id="420" w:name="_Toc382310241"/>
      <w:bookmarkStart w:id="421" w:name="_Toc503173372"/>
      <w:bookmarkStart w:id="422" w:name="_Toc25657248"/>
      <w:bookmarkStart w:id="423" w:name="_Toc393188866"/>
      <w:bookmarkEnd w:id="420"/>
      <w:proofErr w:type="gramStart"/>
      <w:r>
        <w:t>Leakage(</w:t>
      </w:r>
      <w:proofErr w:type="gramEnd"/>
      <w:r>
        <w:t>mm)</w:t>
      </w:r>
      <w:bookmarkEnd w:id="421"/>
      <w:bookmarkEnd w:id="422"/>
    </w:p>
    <w:p w14:paraId="1F7532A8" w14:textId="3397B1F7" w:rsidR="00631AA3" w:rsidRDefault="00631AA3" w:rsidP="00515F4C">
      <w:pPr>
        <w:pStyle w:val="textbody"/>
        <w:ind w:left="720" w:right="76"/>
      </w:pPr>
      <w:r>
        <w:t>Water lost out of the bottom of the rooting zone.</w:t>
      </w:r>
    </w:p>
    <w:p w14:paraId="6E25203C" w14:textId="7292AC2C" w:rsidR="00631AA3" w:rsidRDefault="00631AA3" w:rsidP="00515F4C">
      <w:pPr>
        <w:pStyle w:val="Heading2"/>
        <w:tabs>
          <w:tab w:val="num" w:pos="0"/>
        </w:tabs>
        <w:ind w:left="648" w:right="76" w:hanging="648"/>
      </w:pPr>
      <w:bookmarkStart w:id="424" w:name="_Toc503173373"/>
      <w:bookmarkStart w:id="425" w:name="_Toc25657249"/>
      <w:proofErr w:type="gramStart"/>
      <w:r>
        <w:t>PET(</w:t>
      </w:r>
      <w:proofErr w:type="gramEnd"/>
      <w:r>
        <w:t>mm)</w:t>
      </w:r>
      <w:bookmarkEnd w:id="424"/>
      <w:bookmarkEnd w:id="425"/>
    </w:p>
    <w:p w14:paraId="21528965" w14:textId="429BDE87" w:rsidR="00631AA3" w:rsidRDefault="00631AA3" w:rsidP="00515F4C">
      <w:pPr>
        <w:pStyle w:val="textbody"/>
        <w:ind w:left="720" w:right="76"/>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515F4C">
      <w:pPr>
        <w:pStyle w:val="Heading2"/>
        <w:tabs>
          <w:tab w:val="num" w:pos="0"/>
        </w:tabs>
        <w:ind w:left="648" w:right="76" w:hanging="648"/>
      </w:pPr>
      <w:bookmarkStart w:id="426" w:name="_Toc503173374"/>
      <w:bookmarkStart w:id="427" w:name="_Toc25657250"/>
      <w:proofErr w:type="gramStart"/>
      <w:r>
        <w:t>Evaporation(</w:t>
      </w:r>
      <w:proofErr w:type="gramEnd"/>
      <w:r>
        <w:t>mm)</w:t>
      </w:r>
      <w:bookmarkEnd w:id="426"/>
      <w:bookmarkEnd w:id="427"/>
      <w:r>
        <w:t xml:space="preserve"> </w:t>
      </w:r>
    </w:p>
    <w:p w14:paraId="731FC7DA" w14:textId="4CE52398" w:rsidR="002359D6" w:rsidRPr="00576040" w:rsidRDefault="002359D6" w:rsidP="00515F4C">
      <w:pPr>
        <w:pStyle w:val="textbody"/>
        <w:ind w:left="720" w:right="76"/>
      </w:pPr>
      <w:r>
        <w:t>Precipitation lost to evaporation from the soil surface as a function of the LAI on the site.</w:t>
      </w:r>
    </w:p>
    <w:p w14:paraId="6CBFF73B" w14:textId="0FD136AA" w:rsidR="00576040" w:rsidRDefault="002359D6" w:rsidP="00515F4C">
      <w:pPr>
        <w:pStyle w:val="Heading2"/>
        <w:tabs>
          <w:tab w:val="num" w:pos="0"/>
        </w:tabs>
        <w:ind w:left="648" w:right="76" w:hanging="648"/>
      </w:pPr>
      <w:bookmarkStart w:id="428" w:name="_Toc503173375"/>
      <w:bookmarkStart w:id="429" w:name="_Toc25657251"/>
      <w:proofErr w:type="gramStart"/>
      <w:r>
        <w:lastRenderedPageBreak/>
        <w:t>Transpiration(</w:t>
      </w:r>
      <w:proofErr w:type="gramEnd"/>
      <w:r>
        <w:t>mm</w:t>
      </w:r>
      <w:r w:rsidR="00576040">
        <w:t>)</w:t>
      </w:r>
      <w:bookmarkEnd w:id="423"/>
      <w:bookmarkEnd w:id="428"/>
      <w:bookmarkEnd w:id="429"/>
      <w:r w:rsidR="00576040">
        <w:t xml:space="preserve"> </w:t>
      </w:r>
    </w:p>
    <w:p w14:paraId="1B7C8A19" w14:textId="164C3E83" w:rsidR="00576040" w:rsidRPr="00576040" w:rsidRDefault="002359D6" w:rsidP="00515F4C">
      <w:pPr>
        <w:pStyle w:val="textbody"/>
        <w:ind w:left="720" w:right="76"/>
      </w:pPr>
      <w:r>
        <w:t>Transpiration of all cohorts</w:t>
      </w:r>
      <w:r w:rsidR="00576040">
        <w:t>.</w:t>
      </w:r>
    </w:p>
    <w:p w14:paraId="4C3C1334" w14:textId="747CA581" w:rsidR="00631AA3" w:rsidRDefault="00631AA3" w:rsidP="00515F4C">
      <w:pPr>
        <w:pStyle w:val="Heading2"/>
        <w:tabs>
          <w:tab w:val="num" w:pos="0"/>
        </w:tabs>
        <w:ind w:left="648" w:right="76" w:hanging="648"/>
      </w:pPr>
      <w:bookmarkStart w:id="430" w:name="_Toc382310243"/>
      <w:bookmarkStart w:id="431" w:name="_Toc503173376"/>
      <w:bookmarkStart w:id="432" w:name="_Toc25657252"/>
      <w:bookmarkStart w:id="433" w:name="_Toc393188867"/>
      <w:bookmarkEnd w:id="430"/>
      <w:proofErr w:type="gramStart"/>
      <w:r>
        <w:t>Interception(</w:t>
      </w:r>
      <w:proofErr w:type="gramEnd"/>
      <w:r>
        <w:t>mm)</w:t>
      </w:r>
      <w:bookmarkEnd w:id="431"/>
      <w:bookmarkEnd w:id="432"/>
    </w:p>
    <w:p w14:paraId="37B983A3" w14:textId="2622CD6E" w:rsidR="00631AA3" w:rsidRDefault="00631AA3" w:rsidP="00515F4C">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515F4C">
      <w:pPr>
        <w:pStyle w:val="Heading2"/>
        <w:tabs>
          <w:tab w:val="num" w:pos="0"/>
        </w:tabs>
        <w:ind w:left="648" w:right="76" w:hanging="648"/>
      </w:pPr>
      <w:bookmarkStart w:id="434" w:name="_Toc503173377"/>
      <w:bookmarkStart w:id="435" w:name="_Toc25657253"/>
      <w:proofErr w:type="gramStart"/>
      <w:r>
        <w:t>PrecLoss</w:t>
      </w:r>
      <w:r w:rsidR="00BF6814">
        <w:t>(</w:t>
      </w:r>
      <w:proofErr w:type="gramEnd"/>
      <w:r w:rsidR="00BF6814">
        <w:t>mm</w:t>
      </w:r>
      <w:r>
        <w:t>/</w:t>
      </w:r>
      <w:r w:rsidR="00BF6814">
        <w:t>mo)</w:t>
      </w:r>
      <w:bookmarkEnd w:id="434"/>
      <w:bookmarkEnd w:id="435"/>
    </w:p>
    <w:p w14:paraId="0A570582" w14:textId="7717DD9B" w:rsidR="00BF6814" w:rsidRPr="00576040" w:rsidRDefault="00BF6814" w:rsidP="00515F4C">
      <w:pPr>
        <w:pStyle w:val="textbody"/>
        <w:ind w:left="720" w:right="76"/>
      </w:pPr>
      <w:r>
        <w:t>Monthly precipitation runoff that occurs due to surface conditions (e.g., slope, impervious surface) when the soil is not fully saturated (mm/mo).</w:t>
      </w:r>
    </w:p>
    <w:p w14:paraId="2CEB420E" w14:textId="77777777" w:rsidR="00BF6814" w:rsidRDefault="00BF6814" w:rsidP="00515F4C">
      <w:pPr>
        <w:pStyle w:val="textbody"/>
        <w:ind w:left="720" w:right="76"/>
      </w:pPr>
    </w:p>
    <w:p w14:paraId="28CF2390" w14:textId="77777777" w:rsidR="00A52A41" w:rsidRPr="00D31F89" w:rsidRDefault="00A52A41" w:rsidP="00515F4C">
      <w:pPr>
        <w:pStyle w:val="Heading2"/>
        <w:tabs>
          <w:tab w:val="num" w:pos="0"/>
        </w:tabs>
        <w:ind w:left="648" w:right="76" w:hanging="648"/>
      </w:pPr>
      <w:bookmarkStart w:id="436" w:name="_Toc382310245"/>
      <w:bookmarkStart w:id="437" w:name="_Toc393188868"/>
      <w:bookmarkStart w:id="438" w:name="_Toc503173378"/>
      <w:bookmarkStart w:id="439" w:name="_Toc25657254"/>
      <w:bookmarkEnd w:id="433"/>
      <w:bookmarkEnd w:id="436"/>
      <w:proofErr w:type="gramStart"/>
      <w:r w:rsidRPr="00D31F89">
        <w:t>Water</w:t>
      </w:r>
      <w:r w:rsidR="00E034C3">
        <w:t>(</w:t>
      </w:r>
      <w:proofErr w:type="gramEnd"/>
      <w:r w:rsidR="00E034C3">
        <w:t>mm)</w:t>
      </w:r>
      <w:bookmarkEnd w:id="437"/>
      <w:bookmarkEnd w:id="438"/>
      <w:bookmarkEnd w:id="439"/>
    </w:p>
    <w:p w14:paraId="2D9402E9" w14:textId="78A12E03" w:rsidR="00A52A41" w:rsidRDefault="006A01C9" w:rsidP="00515F4C">
      <w:pPr>
        <w:pStyle w:val="textbody"/>
        <w:ind w:left="720" w:right="76"/>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515F4C">
      <w:pPr>
        <w:pStyle w:val="Heading2"/>
        <w:tabs>
          <w:tab w:val="num" w:pos="0"/>
        </w:tabs>
        <w:ind w:left="648" w:right="76" w:hanging="648"/>
      </w:pPr>
      <w:bookmarkStart w:id="440" w:name="_Toc382310247"/>
      <w:bookmarkStart w:id="441" w:name="_Toc503173379"/>
      <w:bookmarkStart w:id="442" w:name="_Toc25657255"/>
      <w:bookmarkStart w:id="443" w:name="_Toc393188869"/>
      <w:bookmarkEnd w:id="440"/>
      <w:proofErr w:type="gramStart"/>
      <w:r>
        <w:t>P</w:t>
      </w:r>
      <w:r w:rsidR="00B80918">
        <w:t>ressureHead(</w:t>
      </w:r>
      <w:proofErr w:type="gramEnd"/>
      <w:r w:rsidR="00B80918">
        <w:t>m</w:t>
      </w:r>
      <w:r>
        <w:t>)</w:t>
      </w:r>
      <w:bookmarkEnd w:id="441"/>
      <w:bookmarkEnd w:id="442"/>
    </w:p>
    <w:p w14:paraId="22C2D1C8" w14:textId="5A6F2026" w:rsidR="00215381" w:rsidRDefault="00215381" w:rsidP="00515F4C">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515F4C">
      <w:pPr>
        <w:pStyle w:val="Heading2"/>
        <w:tabs>
          <w:tab w:val="num" w:pos="0"/>
        </w:tabs>
        <w:ind w:left="648" w:right="76" w:hanging="648"/>
      </w:pPr>
      <w:bookmarkStart w:id="444" w:name="_Toc503173380"/>
      <w:bookmarkStart w:id="445" w:name="_Toc25657256"/>
      <w:r w:rsidRPr="00DA0A52">
        <w:t>SnowPack (mm)</w:t>
      </w:r>
      <w:bookmarkEnd w:id="443"/>
      <w:bookmarkEnd w:id="444"/>
      <w:bookmarkEnd w:id="445"/>
    </w:p>
    <w:p w14:paraId="1DF97B77" w14:textId="77777777" w:rsidR="00DA0A52" w:rsidRDefault="00DA0A52" w:rsidP="00515F4C">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515F4C">
      <w:pPr>
        <w:pStyle w:val="Heading2"/>
        <w:tabs>
          <w:tab w:val="num" w:pos="0"/>
        </w:tabs>
        <w:ind w:left="648" w:right="76" w:hanging="648"/>
      </w:pPr>
      <w:bookmarkStart w:id="446" w:name="_Toc393188870"/>
      <w:bookmarkStart w:id="447" w:name="_Toc503173381"/>
      <w:bookmarkStart w:id="448" w:name="_Toc25657257"/>
      <w:proofErr w:type="gramStart"/>
      <w:r>
        <w:t>LAI</w:t>
      </w:r>
      <w:r w:rsidR="00E034C3">
        <w:t>(</w:t>
      </w:r>
      <w:proofErr w:type="gramEnd"/>
      <w:r w:rsidR="00E034C3">
        <w:t>m2)</w:t>
      </w:r>
      <w:bookmarkEnd w:id="446"/>
      <w:bookmarkEnd w:id="447"/>
      <w:bookmarkEnd w:id="448"/>
    </w:p>
    <w:p w14:paraId="7C78DCE7" w14:textId="77777777" w:rsidR="00A52A41" w:rsidRDefault="003C43A6" w:rsidP="00515F4C">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515F4C">
      <w:pPr>
        <w:pStyle w:val="Heading2"/>
        <w:tabs>
          <w:tab w:val="num" w:pos="0"/>
        </w:tabs>
        <w:ind w:left="648" w:right="76" w:hanging="648"/>
      </w:pPr>
      <w:bookmarkStart w:id="449" w:name="_Toc382310250"/>
      <w:bookmarkStart w:id="450" w:name="_Toc393188871"/>
      <w:bookmarkStart w:id="451" w:name="_Toc503173382"/>
      <w:bookmarkStart w:id="452" w:name="_Toc25657258"/>
      <w:bookmarkEnd w:id="449"/>
      <w:proofErr w:type="gramStart"/>
      <w:r>
        <w:t>VPD</w:t>
      </w:r>
      <w:r w:rsidR="00E034C3">
        <w:t>(</w:t>
      </w:r>
      <w:proofErr w:type="gramEnd"/>
      <w:r w:rsidR="00E034C3">
        <w:t>kPa)</w:t>
      </w:r>
      <w:bookmarkEnd w:id="450"/>
      <w:bookmarkEnd w:id="451"/>
      <w:bookmarkEnd w:id="452"/>
    </w:p>
    <w:p w14:paraId="26B2528B" w14:textId="77777777" w:rsidR="00576040" w:rsidRDefault="00576040" w:rsidP="00515F4C">
      <w:pPr>
        <w:pStyle w:val="textbody"/>
        <w:ind w:left="720" w:right="76"/>
      </w:pPr>
      <w:r>
        <w:t>Mean vapor pressure deficit</w:t>
      </w:r>
      <w:r w:rsidR="00F104B3">
        <w:t xml:space="preserve"> for the month</w:t>
      </w:r>
      <w:r>
        <w:t xml:space="preserve"> (kPa).</w:t>
      </w:r>
    </w:p>
    <w:p w14:paraId="2215709F" w14:textId="77777777" w:rsidR="00A920A5" w:rsidRDefault="00A920A5" w:rsidP="00515F4C">
      <w:pPr>
        <w:pStyle w:val="Heading2"/>
        <w:tabs>
          <w:tab w:val="num" w:pos="0"/>
        </w:tabs>
        <w:ind w:left="648" w:right="76" w:hanging="648"/>
      </w:pPr>
      <w:bookmarkStart w:id="453" w:name="_Toc382310252"/>
      <w:bookmarkStart w:id="454" w:name="_Toc393188872"/>
      <w:bookmarkStart w:id="455" w:name="_Toc503173383"/>
      <w:bookmarkStart w:id="456" w:name="_Toc25657259"/>
      <w:bookmarkEnd w:id="453"/>
      <w:proofErr w:type="gramStart"/>
      <w:r>
        <w:t>GrossPsn</w:t>
      </w:r>
      <w:r w:rsidR="00E034C3">
        <w:t>(</w:t>
      </w:r>
      <w:proofErr w:type="gramEnd"/>
      <w:r w:rsidR="00E034C3">
        <w:t>gC/mo)</w:t>
      </w:r>
      <w:bookmarkEnd w:id="454"/>
      <w:bookmarkEnd w:id="455"/>
      <w:bookmarkEnd w:id="456"/>
    </w:p>
    <w:p w14:paraId="2B8E3A3C" w14:textId="2C42E549" w:rsidR="00A920A5" w:rsidRDefault="00A920A5" w:rsidP="00515F4C">
      <w:pPr>
        <w:pStyle w:val="textbody"/>
        <w:ind w:left="720" w:right="76"/>
      </w:pPr>
      <w:r>
        <w:t>Gross photosynthesis</w:t>
      </w:r>
      <w:r w:rsidR="00D26DDA">
        <w:t xml:space="preserve"> of all species</w:t>
      </w:r>
      <w:r w:rsidR="00113139">
        <w:t xml:space="preserve"> </w:t>
      </w:r>
      <w:r w:rsidR="00F104B3">
        <w:t xml:space="preserve">combined </w:t>
      </w:r>
      <w:r w:rsidR="00113139">
        <w:t>(</w:t>
      </w:r>
      <w:proofErr w:type="gramStart"/>
      <w:r w:rsidR="00113139">
        <w:t>gC</w:t>
      </w:r>
      <w:proofErr w:type="gramEnd"/>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515F4C">
      <w:pPr>
        <w:pStyle w:val="Heading2"/>
        <w:tabs>
          <w:tab w:val="num" w:pos="0"/>
        </w:tabs>
        <w:ind w:left="648" w:right="76" w:hanging="648"/>
      </w:pPr>
      <w:bookmarkStart w:id="457" w:name="_Toc393188873"/>
      <w:bookmarkStart w:id="458" w:name="_Toc503173384"/>
      <w:bookmarkStart w:id="459" w:name="_Toc25657260"/>
      <w:proofErr w:type="gramStart"/>
      <w:r>
        <w:t>NetPsn</w:t>
      </w:r>
      <w:r w:rsidR="00E034C3">
        <w:t>(</w:t>
      </w:r>
      <w:proofErr w:type="gramEnd"/>
      <w:r w:rsidR="00E034C3">
        <w:t>gC/mo)</w:t>
      </w:r>
      <w:bookmarkEnd w:id="457"/>
      <w:bookmarkEnd w:id="458"/>
      <w:bookmarkEnd w:id="459"/>
    </w:p>
    <w:p w14:paraId="29C98066" w14:textId="0F4CE57D" w:rsidR="00A920A5" w:rsidRDefault="00A920A5" w:rsidP="00515F4C">
      <w:pPr>
        <w:pStyle w:val="textbody"/>
        <w:ind w:left="720" w:right="76"/>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515F4C">
      <w:pPr>
        <w:pStyle w:val="Heading2"/>
        <w:tabs>
          <w:tab w:val="num" w:pos="0"/>
        </w:tabs>
        <w:ind w:left="648" w:right="76" w:hanging="648"/>
      </w:pPr>
      <w:bookmarkStart w:id="460" w:name="_Toc393188874"/>
      <w:bookmarkStart w:id="461" w:name="_Toc503173385"/>
      <w:bookmarkStart w:id="462" w:name="_Toc25657261"/>
      <w:proofErr w:type="gramStart"/>
      <w:r>
        <w:t>Maintenance</w:t>
      </w:r>
      <w:r w:rsidR="00A920A5">
        <w:t>Resp</w:t>
      </w:r>
      <w:r w:rsidR="006A01C9">
        <w:t>iration</w:t>
      </w:r>
      <w:r w:rsidR="00E034C3">
        <w:t>(</w:t>
      </w:r>
      <w:proofErr w:type="gramEnd"/>
      <w:r w:rsidR="00E034C3">
        <w:t>gC/mo)</w:t>
      </w:r>
      <w:bookmarkEnd w:id="460"/>
      <w:bookmarkEnd w:id="461"/>
      <w:bookmarkEnd w:id="462"/>
    </w:p>
    <w:p w14:paraId="2EEA9943" w14:textId="74DAE0E9" w:rsidR="00A920A5" w:rsidRDefault="006A01C9" w:rsidP="00515F4C">
      <w:pPr>
        <w:pStyle w:val="textbody"/>
        <w:ind w:left="720" w:right="76"/>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515F4C">
      <w:pPr>
        <w:pStyle w:val="Heading2"/>
        <w:tabs>
          <w:tab w:val="num" w:pos="0"/>
        </w:tabs>
        <w:ind w:left="648" w:right="76" w:hanging="648"/>
      </w:pPr>
      <w:bookmarkStart w:id="463" w:name="_Toc382310257"/>
      <w:bookmarkStart w:id="464" w:name="_Toc393188876"/>
      <w:bookmarkStart w:id="465" w:name="_Toc503173386"/>
      <w:bookmarkStart w:id="466" w:name="_Toc25657262"/>
      <w:bookmarkEnd w:id="463"/>
      <w:proofErr w:type="gramStart"/>
      <w:r>
        <w:lastRenderedPageBreak/>
        <w:t>Wood</w:t>
      </w:r>
      <w:r w:rsidR="00576040">
        <w:t>(</w:t>
      </w:r>
      <w:proofErr w:type="gramEnd"/>
      <w:r w:rsidR="00576040">
        <w:t>gDW)</w:t>
      </w:r>
      <w:bookmarkEnd w:id="464"/>
      <w:bookmarkEnd w:id="465"/>
      <w:bookmarkEnd w:id="466"/>
    </w:p>
    <w:p w14:paraId="36D2C193" w14:textId="520401B1" w:rsidR="00576040" w:rsidRPr="00576040" w:rsidRDefault="00576040" w:rsidP="00515F4C">
      <w:pPr>
        <w:pStyle w:val="textbody"/>
        <w:ind w:left="720" w:right="76"/>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515F4C">
      <w:pPr>
        <w:pStyle w:val="Heading2"/>
        <w:tabs>
          <w:tab w:val="num" w:pos="0"/>
        </w:tabs>
        <w:ind w:left="648" w:right="76" w:hanging="648"/>
      </w:pPr>
      <w:bookmarkStart w:id="467" w:name="_Toc382310259"/>
      <w:bookmarkStart w:id="468" w:name="_Toc393188877"/>
      <w:bookmarkStart w:id="469" w:name="_Toc503173387"/>
      <w:bookmarkStart w:id="470" w:name="_Toc25657263"/>
      <w:bookmarkEnd w:id="467"/>
      <w:proofErr w:type="gramStart"/>
      <w:r>
        <w:t>Root</w:t>
      </w:r>
      <w:r w:rsidR="00BA09BA">
        <w:t>(</w:t>
      </w:r>
      <w:proofErr w:type="gramEnd"/>
      <w:r w:rsidR="00BA09BA">
        <w:t>gDW)</w:t>
      </w:r>
      <w:bookmarkEnd w:id="468"/>
      <w:bookmarkEnd w:id="469"/>
      <w:bookmarkEnd w:id="470"/>
    </w:p>
    <w:p w14:paraId="42F1124E" w14:textId="77777777" w:rsidR="00576040" w:rsidRDefault="00576040" w:rsidP="00515F4C">
      <w:pPr>
        <w:pStyle w:val="textbody"/>
        <w:ind w:left="720" w:right="76"/>
      </w:pPr>
      <w:r>
        <w:t>Sum of root biomass of all species (gDW)</w:t>
      </w:r>
    </w:p>
    <w:p w14:paraId="3558123A" w14:textId="6C02E2E8" w:rsidR="00576040" w:rsidRDefault="00576040" w:rsidP="00515F4C">
      <w:pPr>
        <w:pStyle w:val="Heading2"/>
        <w:tabs>
          <w:tab w:val="num" w:pos="0"/>
        </w:tabs>
        <w:ind w:left="648" w:right="76" w:hanging="648"/>
      </w:pPr>
      <w:bookmarkStart w:id="471" w:name="_Toc393188878"/>
      <w:bookmarkStart w:id="472" w:name="_Toc503173388"/>
      <w:bookmarkStart w:id="473" w:name="_Toc25657264"/>
      <w:proofErr w:type="gramStart"/>
      <w:r>
        <w:t>Fol</w:t>
      </w:r>
      <w:r w:rsidR="00BA09BA">
        <w:t>(</w:t>
      </w:r>
      <w:proofErr w:type="gramEnd"/>
      <w:r w:rsidR="00BA09BA">
        <w:t>gDW)</w:t>
      </w:r>
      <w:bookmarkEnd w:id="471"/>
      <w:bookmarkEnd w:id="472"/>
      <w:bookmarkEnd w:id="473"/>
    </w:p>
    <w:p w14:paraId="0EC01763" w14:textId="77777777" w:rsidR="00576040" w:rsidRPr="00576040" w:rsidRDefault="00576040" w:rsidP="00515F4C">
      <w:pPr>
        <w:pStyle w:val="textbody"/>
        <w:ind w:left="720" w:right="76"/>
      </w:pPr>
      <w:r>
        <w:t>Sum of foliage biomass of all species (gDW).</w:t>
      </w:r>
    </w:p>
    <w:p w14:paraId="7A4DDC0C" w14:textId="45C7DFD5" w:rsidR="00576040" w:rsidRPr="00576040" w:rsidRDefault="00576040" w:rsidP="00515F4C">
      <w:pPr>
        <w:pStyle w:val="Heading2"/>
        <w:tabs>
          <w:tab w:val="num" w:pos="0"/>
        </w:tabs>
        <w:ind w:left="648" w:right="76" w:hanging="648"/>
      </w:pPr>
      <w:bookmarkStart w:id="474" w:name="_Toc393188879"/>
      <w:bookmarkStart w:id="475" w:name="_Toc503173389"/>
      <w:bookmarkStart w:id="476" w:name="_Toc25657265"/>
      <w:proofErr w:type="gramStart"/>
      <w:r>
        <w:t>NSC</w:t>
      </w:r>
      <w:r w:rsidR="00BA09BA">
        <w:t>(</w:t>
      </w:r>
      <w:proofErr w:type="gramEnd"/>
      <w:r w:rsidR="00BA09BA">
        <w:t>gC)</w:t>
      </w:r>
      <w:bookmarkEnd w:id="474"/>
      <w:bookmarkEnd w:id="475"/>
      <w:bookmarkEnd w:id="476"/>
    </w:p>
    <w:p w14:paraId="17FFA336" w14:textId="77777777" w:rsidR="00576040" w:rsidRDefault="00BD6404" w:rsidP="00515F4C">
      <w:pPr>
        <w:pStyle w:val="textbody"/>
        <w:ind w:left="720" w:right="76"/>
      </w:pPr>
      <w:r>
        <w:t>Sum of NSC (Non-</w:t>
      </w:r>
      <w:r w:rsidR="00576040">
        <w:t>structural carbon) of all species (</w:t>
      </w:r>
      <w:proofErr w:type="gramStart"/>
      <w:r w:rsidR="00576040">
        <w:t>gC</w:t>
      </w:r>
      <w:proofErr w:type="gramEnd"/>
      <w:r w:rsidR="00576040">
        <w:t>).</w:t>
      </w:r>
    </w:p>
    <w:p w14:paraId="306C0170" w14:textId="68775E35" w:rsidR="002359D6" w:rsidRDefault="002359D6" w:rsidP="00515F4C">
      <w:pPr>
        <w:pStyle w:val="Heading2"/>
        <w:tabs>
          <w:tab w:val="num" w:pos="0"/>
        </w:tabs>
        <w:ind w:left="648" w:right="76" w:hanging="648"/>
      </w:pPr>
      <w:bookmarkStart w:id="477" w:name="_Toc503173390"/>
      <w:bookmarkStart w:id="478" w:name="_Toc25657266"/>
      <w:proofErr w:type="gramStart"/>
      <w:r w:rsidRPr="002359D6">
        <w:t>HeteroResp(</w:t>
      </w:r>
      <w:proofErr w:type="gramEnd"/>
      <w:r w:rsidRPr="002359D6">
        <w:t>gC_mo</w:t>
      </w:r>
      <w:r>
        <w:t>)</w:t>
      </w:r>
      <w:bookmarkEnd w:id="477"/>
      <w:bookmarkEnd w:id="478"/>
    </w:p>
    <w:p w14:paraId="0606F60B" w14:textId="7E2C4FCC" w:rsidR="002359D6" w:rsidRDefault="002359D6" w:rsidP="00515F4C">
      <w:pPr>
        <w:pStyle w:val="textbody"/>
        <w:ind w:left="720" w:right="76"/>
      </w:pPr>
      <w:r>
        <w:t>Heterotrophic respiration</w:t>
      </w:r>
      <w:r w:rsidR="00B80918">
        <w:t xml:space="preserve"> (decay of dead pools)</w:t>
      </w:r>
      <w:r>
        <w:t>.</w:t>
      </w:r>
    </w:p>
    <w:p w14:paraId="452502FE" w14:textId="1977A6F3" w:rsidR="00A920A5" w:rsidRDefault="00A920A5" w:rsidP="00515F4C">
      <w:pPr>
        <w:pStyle w:val="Heading2"/>
        <w:tabs>
          <w:tab w:val="num" w:pos="0"/>
        </w:tabs>
        <w:ind w:left="648" w:right="76" w:hanging="648"/>
      </w:pPr>
      <w:bookmarkStart w:id="479" w:name="_Toc382310263"/>
      <w:bookmarkStart w:id="480" w:name="_Toc393188880"/>
      <w:bookmarkStart w:id="481" w:name="_Toc503173391"/>
      <w:bookmarkStart w:id="482" w:name="_Toc25657267"/>
      <w:bookmarkEnd w:id="479"/>
      <w:proofErr w:type="gramStart"/>
      <w:r>
        <w:t>Litter</w:t>
      </w:r>
      <w:r w:rsidR="00BA09BA">
        <w:t>(</w:t>
      </w:r>
      <w:proofErr w:type="gramEnd"/>
      <w:r w:rsidR="00BA09BA">
        <w:t>gDW</w:t>
      </w:r>
      <w:r w:rsidR="00FB6887">
        <w:t>/m</w:t>
      </w:r>
      <w:r w:rsidR="00FB6887">
        <w:rPr>
          <w:vertAlign w:val="superscript"/>
        </w:rPr>
        <w:t>2</w:t>
      </w:r>
      <w:r w:rsidR="00BA09BA">
        <w:t>)</w:t>
      </w:r>
      <w:bookmarkEnd w:id="480"/>
      <w:bookmarkEnd w:id="481"/>
      <w:bookmarkEnd w:id="482"/>
    </w:p>
    <w:p w14:paraId="37F0A2D7" w14:textId="77777777" w:rsidR="00A920A5" w:rsidRDefault="00A920A5" w:rsidP="00515F4C">
      <w:pPr>
        <w:pStyle w:val="textbody"/>
        <w:ind w:left="720" w:right="76"/>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515F4C">
      <w:pPr>
        <w:pStyle w:val="Heading2"/>
        <w:tabs>
          <w:tab w:val="num" w:pos="0"/>
        </w:tabs>
        <w:ind w:left="648" w:right="76" w:hanging="648"/>
      </w:pPr>
      <w:bookmarkStart w:id="483" w:name="_Toc393188881"/>
      <w:bookmarkStart w:id="484" w:name="_Toc503173392"/>
      <w:bookmarkStart w:id="485" w:name="_Toc25657268"/>
      <w:proofErr w:type="gramStart"/>
      <w:r>
        <w:t>CWD</w:t>
      </w:r>
      <w:r w:rsidR="00BA09BA">
        <w:t>(</w:t>
      </w:r>
      <w:proofErr w:type="gramEnd"/>
      <w:r w:rsidR="00BA09BA">
        <w:t>gDW/m</w:t>
      </w:r>
      <w:r w:rsidR="00BA09BA" w:rsidRPr="00D26DDA">
        <w:rPr>
          <w:vertAlign w:val="superscript"/>
        </w:rPr>
        <w:t>2</w:t>
      </w:r>
      <w:r w:rsidR="00BA09BA" w:rsidRPr="00D26DDA">
        <w:t>)</w:t>
      </w:r>
      <w:bookmarkEnd w:id="483"/>
      <w:bookmarkEnd w:id="484"/>
      <w:bookmarkEnd w:id="485"/>
    </w:p>
    <w:p w14:paraId="1AE4C881" w14:textId="77777777" w:rsidR="00A920A5" w:rsidRDefault="00A920A5" w:rsidP="00515F4C">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515F4C">
      <w:pPr>
        <w:pStyle w:val="Heading2"/>
        <w:tabs>
          <w:tab w:val="num" w:pos="0"/>
        </w:tabs>
        <w:ind w:left="648" w:right="76" w:hanging="648"/>
      </w:pPr>
      <w:bookmarkStart w:id="486" w:name="_Toc503173393"/>
      <w:bookmarkStart w:id="487" w:name="_Toc25657269"/>
      <w:r>
        <w:t>WoodySenescence (gDW/m</w:t>
      </w:r>
      <w:r>
        <w:rPr>
          <w:vertAlign w:val="superscript"/>
        </w:rPr>
        <w:t>2</w:t>
      </w:r>
      <w:r>
        <w:t>)</w:t>
      </w:r>
      <w:bookmarkEnd w:id="486"/>
      <w:bookmarkEnd w:id="487"/>
    </w:p>
    <w:p w14:paraId="4E4F5C3F" w14:textId="5592C33D" w:rsidR="001F63D2" w:rsidRPr="001F63D2" w:rsidRDefault="001F63D2" w:rsidP="00515F4C">
      <w:pPr>
        <w:pStyle w:val="textbody"/>
        <w:ind w:left="720" w:right="76"/>
      </w:pPr>
      <w:r>
        <w:t>Total woody biomass added to the dead pool each month.</w:t>
      </w:r>
    </w:p>
    <w:p w14:paraId="7CF2CCEC" w14:textId="0E47BC0F" w:rsidR="00FB6887" w:rsidRDefault="00FB6887" w:rsidP="00515F4C">
      <w:pPr>
        <w:pStyle w:val="Heading2"/>
        <w:tabs>
          <w:tab w:val="num" w:pos="0"/>
        </w:tabs>
        <w:ind w:left="648" w:right="76" w:hanging="648"/>
      </w:pPr>
      <w:bookmarkStart w:id="488" w:name="_Toc503173394"/>
      <w:bookmarkStart w:id="489" w:name="_Toc25657270"/>
      <w:r>
        <w:t>FoliageSenescence (gDW/m</w:t>
      </w:r>
      <w:r>
        <w:rPr>
          <w:vertAlign w:val="superscript"/>
        </w:rPr>
        <w:t>2</w:t>
      </w:r>
      <w:r>
        <w:t>)</w:t>
      </w:r>
      <w:bookmarkEnd w:id="488"/>
      <w:bookmarkEnd w:id="489"/>
    </w:p>
    <w:p w14:paraId="7A58D9A4" w14:textId="3DA26AA7" w:rsidR="001F63D2" w:rsidRPr="001F63D2" w:rsidRDefault="001F63D2" w:rsidP="00515F4C">
      <w:pPr>
        <w:pStyle w:val="textbody"/>
        <w:ind w:left="720" w:right="76"/>
      </w:pPr>
      <w:r>
        <w:t>Total litter biomass added to the dead pool each month.</w:t>
      </w:r>
    </w:p>
    <w:p w14:paraId="5E5DC5A0" w14:textId="7B815C92" w:rsidR="00FB6887" w:rsidRDefault="001F63D2" w:rsidP="00515F4C">
      <w:pPr>
        <w:pStyle w:val="Heading2"/>
        <w:tabs>
          <w:tab w:val="num" w:pos="0"/>
        </w:tabs>
        <w:ind w:left="648" w:right="76" w:hanging="648"/>
      </w:pPr>
      <w:bookmarkStart w:id="490" w:name="_Toc503173395"/>
      <w:bookmarkStart w:id="491" w:name="_Toc25657271"/>
      <w:r>
        <w:t>Sub</w:t>
      </w:r>
      <w:r w:rsidR="00FB6887">
        <w:t>canopyPAR</w:t>
      </w:r>
      <w:bookmarkEnd w:id="490"/>
      <w:bookmarkEnd w:id="491"/>
    </w:p>
    <w:p w14:paraId="6909D166" w14:textId="3205EE44" w:rsidR="001F63D2" w:rsidRDefault="001F63D2" w:rsidP="00515F4C">
      <w:pPr>
        <w:pStyle w:val="textbody"/>
        <w:ind w:left="720" w:right="76"/>
      </w:pPr>
      <w:r>
        <w:t>Photosynthetically Active Radiation (light) below all canopy layers (i.e., at ground level)</w:t>
      </w:r>
      <w:r w:rsidRPr="00E92A6F">
        <w:t>.</w:t>
      </w:r>
      <w:r>
        <w:t xml:space="preserve">  Same units as PAR in the input climate file.</w:t>
      </w:r>
    </w:p>
    <w:p w14:paraId="6472499C" w14:textId="77777777" w:rsidR="002614C6" w:rsidRDefault="002614C6" w:rsidP="00515F4C">
      <w:pPr>
        <w:pStyle w:val="Heading2"/>
        <w:tabs>
          <w:tab w:val="clear" w:pos="1116"/>
          <w:tab w:val="num" w:pos="0"/>
          <w:tab w:val="num" w:pos="1296"/>
        </w:tabs>
        <w:ind w:left="1296" w:right="76"/>
      </w:pPr>
      <w:bookmarkStart w:id="492" w:name="_Toc6575308"/>
      <w:bookmarkStart w:id="493" w:name="_Toc25657272"/>
      <w:proofErr w:type="gramStart"/>
      <w:r w:rsidRPr="00595F85">
        <w:t>FrostDepth(</w:t>
      </w:r>
      <w:proofErr w:type="gramEnd"/>
      <w:r w:rsidRPr="00595F85">
        <w:t>mm)</w:t>
      </w:r>
      <w:bookmarkEnd w:id="492"/>
      <w:bookmarkEnd w:id="493"/>
    </w:p>
    <w:p w14:paraId="0F7ED82A" w14:textId="77777777" w:rsidR="002614C6" w:rsidRPr="001F63D2" w:rsidRDefault="002614C6" w:rsidP="00515F4C">
      <w:pPr>
        <w:pStyle w:val="textbody"/>
        <w:ind w:left="720" w:right="76"/>
      </w:pPr>
      <w:r>
        <w:t>Depth to the soil ice layer.</w:t>
      </w:r>
    </w:p>
    <w:p w14:paraId="10378BB7" w14:textId="77777777" w:rsidR="002614C6" w:rsidRDefault="002614C6" w:rsidP="00515F4C">
      <w:pPr>
        <w:pStyle w:val="Heading2"/>
        <w:tabs>
          <w:tab w:val="clear" w:pos="1116"/>
          <w:tab w:val="num" w:pos="0"/>
          <w:tab w:val="num" w:pos="1296"/>
        </w:tabs>
        <w:ind w:left="1296" w:right="76"/>
      </w:pPr>
      <w:bookmarkStart w:id="494" w:name="_Toc6575309"/>
      <w:bookmarkStart w:id="495" w:name="_Toc25657273"/>
      <w:proofErr w:type="gramStart"/>
      <w:r w:rsidRPr="00595F85">
        <w:t>LeakageFrac(</w:t>
      </w:r>
      <w:proofErr w:type="gramEnd"/>
      <w:r w:rsidRPr="00595F85">
        <w:t>-)</w:t>
      </w:r>
      <w:bookmarkEnd w:id="494"/>
      <w:bookmarkEnd w:id="495"/>
    </w:p>
    <w:p w14:paraId="3DF7B7C2" w14:textId="77777777" w:rsidR="002614C6" w:rsidRPr="001F63D2" w:rsidRDefault="002614C6" w:rsidP="00515F4C">
      <w:pPr>
        <w:pStyle w:val="textbody"/>
        <w:ind w:left="720" w:right="76"/>
      </w:pPr>
      <w:r>
        <w:t>Computed LeakageFrac (dependent on frost depth).</w:t>
      </w: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496" w:name="_Toc393188882"/>
      <w:bookmarkStart w:id="497" w:name="_Toc503173396"/>
      <w:bookmarkStart w:id="498" w:name="_Toc25657274"/>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496"/>
      <w:bookmarkEnd w:id="497"/>
      <w:bookmarkEnd w:id="498"/>
    </w:p>
    <w:p w14:paraId="7994BE71" w14:textId="76B3E32A" w:rsidR="0078294C" w:rsidRDefault="0078294C" w:rsidP="00515F4C">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515F4C">
      <w:pPr>
        <w:pStyle w:val="Heading2"/>
        <w:tabs>
          <w:tab w:val="num" w:pos="0"/>
        </w:tabs>
        <w:ind w:left="648" w:right="76" w:hanging="648"/>
      </w:pPr>
      <w:bookmarkStart w:id="499" w:name="_Toc503173397"/>
      <w:bookmarkStart w:id="500" w:name="_Toc25657275"/>
      <w:bookmarkStart w:id="501" w:name="_Toc393188883"/>
      <w:proofErr w:type="gramStart"/>
      <w:r>
        <w:t>Time(</w:t>
      </w:r>
      <w:proofErr w:type="gramEnd"/>
      <w:r>
        <w:t>yr)</w:t>
      </w:r>
      <w:bookmarkEnd w:id="499"/>
      <w:bookmarkEnd w:id="500"/>
    </w:p>
    <w:p w14:paraId="1831BC79" w14:textId="0362D587" w:rsidR="001F63D2" w:rsidRPr="001F63D2" w:rsidRDefault="001F63D2" w:rsidP="00515F4C">
      <w:pPr>
        <w:pStyle w:val="textbody"/>
        <w:ind w:left="720" w:right="76"/>
      </w:pPr>
      <w:r>
        <w:t>Simulation year.</w:t>
      </w:r>
    </w:p>
    <w:p w14:paraId="5A5ADC87" w14:textId="5DBA688E" w:rsidR="00AF30CA" w:rsidRDefault="00AF30CA" w:rsidP="00515F4C">
      <w:pPr>
        <w:pStyle w:val="Heading2"/>
        <w:tabs>
          <w:tab w:val="num" w:pos="0"/>
        </w:tabs>
        <w:ind w:left="648" w:right="76" w:hanging="648"/>
      </w:pPr>
      <w:bookmarkStart w:id="502" w:name="_Toc503173398"/>
      <w:bookmarkStart w:id="503" w:name="_Toc25657276"/>
      <w:proofErr w:type="gramStart"/>
      <w:r>
        <w:t>Age</w:t>
      </w:r>
      <w:bookmarkEnd w:id="501"/>
      <w:r w:rsidR="006F26F6">
        <w:t>(</w:t>
      </w:r>
      <w:proofErr w:type="gramEnd"/>
      <w:r w:rsidR="006F26F6">
        <w:t>yr)</w:t>
      </w:r>
      <w:bookmarkEnd w:id="502"/>
      <w:bookmarkEnd w:id="503"/>
    </w:p>
    <w:p w14:paraId="6ACAFB09" w14:textId="77777777" w:rsidR="00AF30CA" w:rsidRDefault="00AF30CA" w:rsidP="00515F4C">
      <w:pPr>
        <w:pStyle w:val="textbody"/>
        <w:ind w:left="720" w:right="76"/>
      </w:pPr>
      <w:r>
        <w:t xml:space="preserve">Current age of the cohort (calendar years). </w:t>
      </w:r>
    </w:p>
    <w:p w14:paraId="080D79DD" w14:textId="55808DE4" w:rsidR="009E0EEF" w:rsidRDefault="000D0C80" w:rsidP="00515F4C">
      <w:pPr>
        <w:pStyle w:val="Heading2"/>
        <w:tabs>
          <w:tab w:val="num" w:pos="0"/>
        </w:tabs>
        <w:ind w:left="648" w:right="76" w:hanging="648"/>
      </w:pPr>
      <w:bookmarkStart w:id="504" w:name="_Toc503173399"/>
      <w:bookmarkStart w:id="505" w:name="_Toc25657277"/>
      <w:proofErr w:type="gramStart"/>
      <w:r>
        <w:t>Top</w:t>
      </w:r>
      <w:r w:rsidR="00291E4B">
        <w:t>Layer</w:t>
      </w:r>
      <w:r w:rsidR="006F26F6">
        <w:t>(</w:t>
      </w:r>
      <w:proofErr w:type="gramEnd"/>
      <w:r w:rsidR="006F26F6">
        <w:t>-)</w:t>
      </w:r>
      <w:bookmarkEnd w:id="504"/>
      <w:bookmarkEnd w:id="505"/>
    </w:p>
    <w:p w14:paraId="0808D4DA" w14:textId="5969BBAA" w:rsidR="009E0EEF" w:rsidRDefault="00291E4B" w:rsidP="00515F4C">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515F4C">
      <w:pPr>
        <w:pStyle w:val="Heading2"/>
        <w:tabs>
          <w:tab w:val="num" w:pos="0"/>
        </w:tabs>
        <w:ind w:left="648" w:right="76" w:hanging="648"/>
      </w:pPr>
      <w:bookmarkStart w:id="506" w:name="_Toc393188887"/>
      <w:bookmarkStart w:id="507" w:name="_Toc503173400"/>
      <w:bookmarkStart w:id="508" w:name="_Toc25657278"/>
      <w:proofErr w:type="gramStart"/>
      <w:r>
        <w:t>LAI</w:t>
      </w:r>
      <w:r w:rsidR="00BA09BA">
        <w:t>(</w:t>
      </w:r>
      <w:proofErr w:type="gramEnd"/>
      <w:r w:rsidR="00BA09BA">
        <w:t>m2)</w:t>
      </w:r>
      <w:bookmarkEnd w:id="506"/>
      <w:bookmarkEnd w:id="507"/>
      <w:bookmarkEnd w:id="508"/>
    </w:p>
    <w:p w14:paraId="17753245" w14:textId="77777777" w:rsidR="003C43A6" w:rsidRDefault="003C43A6" w:rsidP="00515F4C">
      <w:pPr>
        <w:pStyle w:val="textbody"/>
        <w:ind w:left="720" w:right="76"/>
      </w:pPr>
      <w:r>
        <w:t>Leaf area index of the cohort</w:t>
      </w:r>
      <w:r w:rsidR="00791E6A">
        <w:t>.</w:t>
      </w:r>
    </w:p>
    <w:p w14:paraId="7401A5F1" w14:textId="77777777" w:rsidR="003C43A6" w:rsidRDefault="003C43A6" w:rsidP="00515F4C">
      <w:pPr>
        <w:pStyle w:val="Heading2"/>
        <w:tabs>
          <w:tab w:val="num" w:pos="0"/>
        </w:tabs>
        <w:ind w:left="648" w:right="76" w:hanging="648"/>
      </w:pPr>
      <w:bookmarkStart w:id="509" w:name="_Toc393188889"/>
      <w:bookmarkStart w:id="510" w:name="_Toc503173401"/>
      <w:bookmarkStart w:id="511" w:name="_Toc25657279"/>
      <w:proofErr w:type="gramStart"/>
      <w:r>
        <w:t>GrossPsn</w:t>
      </w:r>
      <w:r w:rsidR="00BA09BA">
        <w:t>(</w:t>
      </w:r>
      <w:proofErr w:type="gramEnd"/>
      <w:r w:rsidR="00BA09BA">
        <w:t>gC/m2/mo)</w:t>
      </w:r>
      <w:bookmarkEnd w:id="509"/>
      <w:bookmarkEnd w:id="510"/>
      <w:bookmarkEnd w:id="511"/>
    </w:p>
    <w:p w14:paraId="7E480F0D" w14:textId="77777777" w:rsidR="003C43A6" w:rsidRDefault="003C43A6" w:rsidP="00515F4C">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515F4C">
      <w:pPr>
        <w:pStyle w:val="Heading2"/>
        <w:tabs>
          <w:tab w:val="num" w:pos="0"/>
        </w:tabs>
        <w:ind w:left="648" w:right="76" w:hanging="648"/>
      </w:pPr>
      <w:bookmarkStart w:id="512" w:name="_Toc393188890"/>
      <w:bookmarkStart w:id="513" w:name="_Toc503173402"/>
      <w:bookmarkStart w:id="514" w:name="_Toc25657280"/>
      <w:proofErr w:type="gramStart"/>
      <w:r>
        <w:t>FolResp(</w:t>
      </w:r>
      <w:proofErr w:type="gramEnd"/>
      <w:r>
        <w:t>gC/m2/mo)</w:t>
      </w:r>
      <w:bookmarkEnd w:id="512"/>
      <w:bookmarkEnd w:id="513"/>
      <w:bookmarkEnd w:id="514"/>
    </w:p>
    <w:p w14:paraId="2F6826EB" w14:textId="77777777" w:rsidR="009E0EEF" w:rsidRDefault="009E0EEF" w:rsidP="00515F4C">
      <w:pPr>
        <w:pStyle w:val="textbody"/>
        <w:ind w:left="720" w:right="76"/>
      </w:pPr>
      <w:r>
        <w:t>Cohort foliar respiration (gC/m2/mo).</w:t>
      </w:r>
    </w:p>
    <w:p w14:paraId="49A9D7F1" w14:textId="77777777" w:rsidR="009E0EEF" w:rsidRDefault="009E0EEF" w:rsidP="00515F4C">
      <w:pPr>
        <w:pStyle w:val="Heading2"/>
        <w:tabs>
          <w:tab w:val="num" w:pos="0"/>
        </w:tabs>
        <w:ind w:left="648" w:right="76" w:hanging="648"/>
      </w:pPr>
      <w:bookmarkStart w:id="515" w:name="_Toc393188891"/>
      <w:bookmarkStart w:id="516" w:name="_Toc503173403"/>
      <w:bookmarkStart w:id="517" w:name="_Toc25657281"/>
      <w:proofErr w:type="gramStart"/>
      <w:r>
        <w:t>MaintResp(</w:t>
      </w:r>
      <w:proofErr w:type="gramEnd"/>
      <w:r>
        <w:t>gC/m2/mo)</w:t>
      </w:r>
      <w:bookmarkEnd w:id="515"/>
      <w:bookmarkEnd w:id="516"/>
      <w:bookmarkEnd w:id="517"/>
    </w:p>
    <w:p w14:paraId="13CE18D6" w14:textId="77777777" w:rsidR="009E0EEF" w:rsidRDefault="009E0EEF" w:rsidP="00515F4C">
      <w:pPr>
        <w:pStyle w:val="textbody"/>
        <w:ind w:left="720" w:right="76"/>
      </w:pPr>
      <w:r>
        <w:t>Cohort maintenance respiration, including tissue repair and nutrient transport (gC/m2/mo).  This amount comes out of the NSC pool.</w:t>
      </w:r>
    </w:p>
    <w:p w14:paraId="649B8CE0" w14:textId="77777777" w:rsidR="003C43A6" w:rsidRDefault="003C43A6" w:rsidP="00515F4C">
      <w:pPr>
        <w:pStyle w:val="Heading2"/>
        <w:tabs>
          <w:tab w:val="num" w:pos="0"/>
        </w:tabs>
        <w:ind w:left="648" w:right="76" w:hanging="648"/>
      </w:pPr>
      <w:bookmarkStart w:id="518" w:name="_Toc393188892"/>
      <w:bookmarkStart w:id="519" w:name="_Toc503173404"/>
      <w:bookmarkStart w:id="520" w:name="_Toc25657282"/>
      <w:proofErr w:type="gramStart"/>
      <w:r>
        <w:t>NetPsn</w:t>
      </w:r>
      <w:r w:rsidR="00BA09BA">
        <w:t>(</w:t>
      </w:r>
      <w:proofErr w:type="gramEnd"/>
      <w:r w:rsidR="00BA09BA">
        <w:t>gC/m2/mo)</w:t>
      </w:r>
      <w:bookmarkEnd w:id="518"/>
      <w:bookmarkEnd w:id="519"/>
      <w:bookmarkEnd w:id="520"/>
    </w:p>
    <w:p w14:paraId="3E7863FD" w14:textId="77777777" w:rsidR="003C43A6" w:rsidRDefault="003C43A6" w:rsidP="00515F4C">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515F4C">
      <w:pPr>
        <w:pStyle w:val="Heading2"/>
        <w:tabs>
          <w:tab w:val="num" w:pos="0"/>
        </w:tabs>
        <w:ind w:left="648" w:right="76" w:hanging="648"/>
      </w:pPr>
      <w:bookmarkStart w:id="521" w:name="_Toc393188900"/>
      <w:bookmarkStart w:id="522" w:name="_Toc503173405"/>
      <w:bookmarkStart w:id="523" w:name="_Toc25657283"/>
      <w:bookmarkStart w:id="524" w:name="_Toc393188893"/>
      <w:proofErr w:type="gramStart"/>
      <w:r>
        <w:lastRenderedPageBreak/>
        <w:t>Transpiration(</w:t>
      </w:r>
      <w:proofErr w:type="gramEnd"/>
      <w:r>
        <w:t>mm/mo)</w:t>
      </w:r>
      <w:bookmarkEnd w:id="521"/>
      <w:bookmarkEnd w:id="522"/>
      <w:bookmarkEnd w:id="523"/>
    </w:p>
    <w:p w14:paraId="481C1066" w14:textId="77777777" w:rsidR="00291E4B" w:rsidRDefault="00291E4B" w:rsidP="00515F4C">
      <w:pPr>
        <w:pStyle w:val="textbody"/>
        <w:ind w:left="720" w:right="76"/>
      </w:pPr>
      <w:r>
        <w:t>Cohort water actually lost to transpiration (mm/mo).</w:t>
      </w:r>
    </w:p>
    <w:p w14:paraId="3437E4B4" w14:textId="77777777" w:rsidR="003C43A6" w:rsidRDefault="003C43A6" w:rsidP="00515F4C">
      <w:pPr>
        <w:pStyle w:val="Heading2"/>
        <w:tabs>
          <w:tab w:val="num" w:pos="0"/>
        </w:tabs>
        <w:ind w:left="648" w:right="76" w:hanging="648"/>
      </w:pPr>
      <w:bookmarkStart w:id="525" w:name="_Toc393188898"/>
      <w:bookmarkStart w:id="526" w:name="_Toc503173406"/>
      <w:bookmarkStart w:id="527" w:name="_Toc25657284"/>
      <w:bookmarkEnd w:id="524"/>
      <w:proofErr w:type="gramStart"/>
      <w:r>
        <w:t>WUE</w:t>
      </w:r>
      <w:r w:rsidR="00E55AA8">
        <w:t>(</w:t>
      </w:r>
      <w:proofErr w:type="gramEnd"/>
      <w:r w:rsidR="00E55AA8">
        <w:t>g/mm)</w:t>
      </w:r>
      <w:bookmarkEnd w:id="525"/>
      <w:bookmarkEnd w:id="526"/>
      <w:bookmarkEnd w:id="527"/>
    </w:p>
    <w:p w14:paraId="5F4DA355" w14:textId="29B69F83" w:rsidR="003C43A6" w:rsidRDefault="003C43A6" w:rsidP="00515F4C">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515F4C">
      <w:pPr>
        <w:pStyle w:val="Heading2"/>
        <w:tabs>
          <w:tab w:val="num" w:pos="0"/>
        </w:tabs>
        <w:ind w:left="648" w:right="76" w:hanging="648"/>
      </w:pPr>
      <w:bookmarkStart w:id="528" w:name="_Toc393188901"/>
      <w:bookmarkStart w:id="529" w:name="_Toc503173407"/>
      <w:bookmarkStart w:id="530" w:name="_Toc25657285"/>
      <w:proofErr w:type="gramStart"/>
      <w:r>
        <w:t>Fol</w:t>
      </w:r>
      <w:r w:rsidR="00E55AA8">
        <w:t>(</w:t>
      </w:r>
      <w:proofErr w:type="gramEnd"/>
      <w:r w:rsidR="00E55AA8">
        <w:t>gDW/m</w:t>
      </w:r>
      <w:r w:rsidR="00E55AA8" w:rsidRPr="00D26DDA">
        <w:rPr>
          <w:vertAlign w:val="superscript"/>
        </w:rPr>
        <w:t>2</w:t>
      </w:r>
      <w:r w:rsidR="00E55AA8" w:rsidRPr="00D26DDA">
        <w:t>)</w:t>
      </w:r>
      <w:bookmarkEnd w:id="528"/>
      <w:bookmarkEnd w:id="529"/>
      <w:bookmarkEnd w:id="530"/>
    </w:p>
    <w:p w14:paraId="77B844F9" w14:textId="77777777" w:rsidR="003C43A6" w:rsidRDefault="00D26DDA" w:rsidP="00515F4C">
      <w:pPr>
        <w:pStyle w:val="textbody"/>
        <w:ind w:left="720" w:right="76"/>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515F4C">
      <w:pPr>
        <w:pStyle w:val="Heading2"/>
        <w:tabs>
          <w:tab w:val="num" w:pos="0"/>
        </w:tabs>
        <w:ind w:left="648" w:right="76" w:hanging="648"/>
      </w:pPr>
      <w:bookmarkStart w:id="531" w:name="_Toc393188902"/>
      <w:bookmarkStart w:id="532" w:name="_Toc503173408"/>
      <w:bookmarkStart w:id="533" w:name="_Toc25657286"/>
      <w:proofErr w:type="gramStart"/>
      <w:r>
        <w:t>Root</w:t>
      </w:r>
      <w:r w:rsidR="00E55AA8">
        <w:t>(</w:t>
      </w:r>
      <w:proofErr w:type="gramEnd"/>
      <w:r w:rsidR="00E55AA8">
        <w:t>gDW/m</w:t>
      </w:r>
      <w:r w:rsidR="00E55AA8" w:rsidRPr="00D26DDA">
        <w:rPr>
          <w:vertAlign w:val="superscript"/>
        </w:rPr>
        <w:t>2</w:t>
      </w:r>
      <w:r w:rsidR="00E55AA8" w:rsidRPr="00D26DDA">
        <w:t>)</w:t>
      </w:r>
      <w:bookmarkEnd w:id="531"/>
      <w:bookmarkEnd w:id="532"/>
      <w:bookmarkEnd w:id="533"/>
    </w:p>
    <w:p w14:paraId="389F0B0B" w14:textId="77777777" w:rsidR="00995734" w:rsidRDefault="00995734" w:rsidP="00515F4C">
      <w:pPr>
        <w:pStyle w:val="textbody"/>
        <w:ind w:left="720" w:right="76"/>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515F4C">
      <w:pPr>
        <w:pStyle w:val="Heading2"/>
        <w:tabs>
          <w:tab w:val="num" w:pos="0"/>
        </w:tabs>
        <w:ind w:left="648" w:right="76" w:hanging="648"/>
      </w:pPr>
      <w:bookmarkStart w:id="534" w:name="_Toc393188903"/>
      <w:bookmarkStart w:id="535" w:name="_Toc503173409"/>
      <w:bookmarkStart w:id="536" w:name="_Toc25657287"/>
      <w:proofErr w:type="gramStart"/>
      <w:r>
        <w:t>Wood</w:t>
      </w:r>
      <w:r w:rsidR="00E55AA8">
        <w:t>(</w:t>
      </w:r>
      <w:proofErr w:type="gramEnd"/>
      <w:r w:rsidR="00E55AA8">
        <w:t>gDW/m</w:t>
      </w:r>
      <w:r w:rsidR="00E55AA8" w:rsidRPr="00D26DDA">
        <w:rPr>
          <w:vertAlign w:val="superscript"/>
        </w:rPr>
        <w:t>2</w:t>
      </w:r>
      <w:r w:rsidR="00E55AA8" w:rsidRPr="00D26DDA">
        <w:t>)</w:t>
      </w:r>
      <w:bookmarkEnd w:id="534"/>
      <w:bookmarkEnd w:id="535"/>
      <w:bookmarkEnd w:id="536"/>
    </w:p>
    <w:p w14:paraId="2AD6AE97" w14:textId="77777777" w:rsidR="00995734" w:rsidRDefault="00995734" w:rsidP="00515F4C">
      <w:pPr>
        <w:pStyle w:val="textbody"/>
        <w:ind w:left="720" w:right="76"/>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515F4C">
      <w:pPr>
        <w:pStyle w:val="Heading2"/>
        <w:tabs>
          <w:tab w:val="num" w:pos="0"/>
        </w:tabs>
        <w:ind w:left="648" w:right="76" w:hanging="648"/>
      </w:pPr>
      <w:bookmarkStart w:id="537" w:name="_Toc393188904"/>
      <w:bookmarkStart w:id="538" w:name="_Toc503173410"/>
      <w:bookmarkStart w:id="539" w:name="_Toc25657288"/>
      <w:proofErr w:type="gramStart"/>
      <w:r>
        <w:t>N</w:t>
      </w:r>
      <w:r w:rsidR="00995734">
        <w:t>S</w:t>
      </w:r>
      <w:r>
        <w:t>C</w:t>
      </w:r>
      <w:r w:rsidR="00E55AA8">
        <w:t>(</w:t>
      </w:r>
      <w:proofErr w:type="gramEnd"/>
      <w:r w:rsidR="00E55AA8">
        <w:t>gC/m</w:t>
      </w:r>
      <w:r w:rsidR="00E55AA8" w:rsidRPr="00D26DDA">
        <w:rPr>
          <w:vertAlign w:val="superscript"/>
        </w:rPr>
        <w:t>2</w:t>
      </w:r>
      <w:r w:rsidR="00E55AA8" w:rsidRPr="00D26DDA">
        <w:t>)</w:t>
      </w:r>
      <w:bookmarkEnd w:id="537"/>
      <w:bookmarkEnd w:id="538"/>
      <w:bookmarkEnd w:id="539"/>
    </w:p>
    <w:p w14:paraId="2A0F5DAC" w14:textId="2A96F81C" w:rsidR="00995734" w:rsidRDefault="00E55AA8" w:rsidP="00515F4C">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515F4C">
      <w:pPr>
        <w:pStyle w:val="Heading2"/>
        <w:tabs>
          <w:tab w:val="num" w:pos="0"/>
        </w:tabs>
        <w:ind w:left="648" w:right="76" w:hanging="648"/>
      </w:pPr>
      <w:bookmarkStart w:id="540" w:name="_Toc503173411"/>
      <w:bookmarkStart w:id="541" w:name="_Toc25657289"/>
      <w:bookmarkStart w:id="542" w:name="_Toc393188905"/>
      <w:proofErr w:type="gramStart"/>
      <w:r>
        <w:t>N</w:t>
      </w:r>
      <w:r w:rsidR="006F26F6">
        <w:t>S</w:t>
      </w:r>
      <w:r>
        <w:t>C</w:t>
      </w:r>
      <w:r w:rsidR="006F26F6">
        <w:t>frac(</w:t>
      </w:r>
      <w:proofErr w:type="gramEnd"/>
      <w:r w:rsidR="006F26F6">
        <w:t>-</w:t>
      </w:r>
      <w:r w:rsidR="006F26F6" w:rsidRPr="00D26DDA">
        <w:t>)</w:t>
      </w:r>
      <w:bookmarkEnd w:id="540"/>
      <w:bookmarkEnd w:id="541"/>
    </w:p>
    <w:p w14:paraId="4A4650A0" w14:textId="0D37D910" w:rsidR="006F26F6" w:rsidRDefault="00784B29" w:rsidP="00515F4C">
      <w:pPr>
        <w:pStyle w:val="textbody"/>
        <w:ind w:left="720" w:right="76"/>
      </w:pPr>
      <w:r>
        <w:t xml:space="preserve">Fraction of carbon in the cohort non-structural carbon pool relative to active biomass (NSC / (FActiveBiom * </w:t>
      </w:r>
      <w:r w:rsidRPr="00784B29">
        <w:t xml:space="preserve">(wood + root+ </w:t>
      </w:r>
      <w:proofErr w:type="gramStart"/>
      <w:r w:rsidRPr="00784B29">
        <w:t>foliage )</w:t>
      </w:r>
      <w:proofErr w:type="gramEnd"/>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515F4C">
      <w:pPr>
        <w:pStyle w:val="Heading2"/>
        <w:tabs>
          <w:tab w:val="num" w:pos="0"/>
        </w:tabs>
        <w:ind w:left="648" w:right="76" w:hanging="648"/>
      </w:pPr>
      <w:bookmarkStart w:id="543" w:name="_Toc503173412"/>
      <w:bookmarkStart w:id="544" w:name="_Toc25657290"/>
      <w:proofErr w:type="gramStart"/>
      <w:r>
        <w:t>f</w:t>
      </w:r>
      <w:r w:rsidR="00995734">
        <w:t>Water</w:t>
      </w:r>
      <w:r w:rsidR="00E55AA8">
        <w:t>(</w:t>
      </w:r>
      <w:proofErr w:type="gramEnd"/>
      <w:r w:rsidR="00E55AA8">
        <w:t>-)</w:t>
      </w:r>
      <w:bookmarkEnd w:id="542"/>
      <w:bookmarkEnd w:id="543"/>
      <w:bookmarkEnd w:id="544"/>
    </w:p>
    <w:p w14:paraId="709B14DD" w14:textId="77777777" w:rsidR="00995734" w:rsidRDefault="00995734" w:rsidP="00515F4C">
      <w:pPr>
        <w:pStyle w:val="textbody"/>
        <w:ind w:left="720" w:right="76"/>
      </w:pPr>
      <w:r>
        <w:t xml:space="preserve">Reduction factor </w:t>
      </w:r>
      <w:r w:rsidR="00CF010F">
        <w:t>related to</w:t>
      </w:r>
      <w:r>
        <w:t xml:space="preserve"> water availability.</w:t>
      </w:r>
    </w:p>
    <w:p w14:paraId="5F46114C" w14:textId="77777777" w:rsidR="002614C6" w:rsidRDefault="002614C6" w:rsidP="00515F4C">
      <w:pPr>
        <w:pStyle w:val="Heading2"/>
        <w:tabs>
          <w:tab w:val="num" w:pos="0"/>
        </w:tabs>
        <w:ind w:left="648" w:right="76" w:hanging="648"/>
      </w:pPr>
      <w:bookmarkStart w:id="545" w:name="_Toc6575327"/>
      <w:bookmarkStart w:id="546" w:name="_Toc25657291"/>
      <w:proofErr w:type="gramStart"/>
      <w:r w:rsidRPr="00595F85">
        <w:t>water(</w:t>
      </w:r>
      <w:proofErr w:type="gramEnd"/>
      <w:r w:rsidRPr="00595F85">
        <w:t>mm)</w:t>
      </w:r>
      <w:bookmarkEnd w:id="545"/>
      <w:bookmarkEnd w:id="546"/>
    </w:p>
    <w:p w14:paraId="1E12680E" w14:textId="77777777" w:rsidR="002614C6" w:rsidRDefault="002614C6" w:rsidP="00515F4C">
      <w:pPr>
        <w:pStyle w:val="textbody"/>
        <w:ind w:left="720" w:right="76"/>
      </w:pPr>
      <w:r>
        <w:t xml:space="preserve">Soil water value used to compute fWater.  </w:t>
      </w:r>
    </w:p>
    <w:p w14:paraId="432E9396" w14:textId="77777777" w:rsidR="002614C6" w:rsidRDefault="002614C6" w:rsidP="00515F4C">
      <w:pPr>
        <w:pStyle w:val="Heading2"/>
        <w:tabs>
          <w:tab w:val="num" w:pos="0"/>
        </w:tabs>
        <w:ind w:left="648" w:right="76" w:hanging="648"/>
      </w:pPr>
      <w:bookmarkStart w:id="547" w:name="_Toc6575328"/>
      <w:bookmarkStart w:id="548" w:name="_Toc25657292"/>
      <w:proofErr w:type="gramStart"/>
      <w:r w:rsidRPr="005D50A5">
        <w:t>PressureHead(</w:t>
      </w:r>
      <w:proofErr w:type="gramEnd"/>
      <w:r w:rsidRPr="005D50A5">
        <w:t>mm)</w:t>
      </w:r>
      <w:bookmarkEnd w:id="547"/>
      <w:bookmarkEnd w:id="548"/>
    </w:p>
    <w:p w14:paraId="70148BDA" w14:textId="06F2215D" w:rsidR="002614C6" w:rsidRDefault="002614C6" w:rsidP="00515F4C">
      <w:pPr>
        <w:pStyle w:val="textbody"/>
        <w:ind w:left="720" w:right="76"/>
      </w:pPr>
      <w:r>
        <w:t xml:space="preserve">Pressure head value used to compute fWater. </w:t>
      </w:r>
    </w:p>
    <w:p w14:paraId="5D285A39" w14:textId="77777777" w:rsidR="008F1950" w:rsidRDefault="008F1950" w:rsidP="00515F4C">
      <w:pPr>
        <w:pStyle w:val="Heading2"/>
        <w:tabs>
          <w:tab w:val="num" w:pos="0"/>
        </w:tabs>
        <w:ind w:left="648" w:right="76" w:hanging="648"/>
      </w:pPr>
      <w:bookmarkStart w:id="549" w:name="_Toc503173413"/>
      <w:bookmarkStart w:id="550" w:name="_Toc25657293"/>
      <w:bookmarkStart w:id="551" w:name="_Toc393188906"/>
      <w:proofErr w:type="gramStart"/>
      <w:r>
        <w:t>fRad</w:t>
      </w:r>
      <w:r w:rsidRPr="00682A1E">
        <w:t>(</w:t>
      </w:r>
      <w:proofErr w:type="gramEnd"/>
      <w:r>
        <w:t>-)</w:t>
      </w:r>
      <w:bookmarkEnd w:id="549"/>
      <w:bookmarkEnd w:id="550"/>
    </w:p>
    <w:p w14:paraId="701A2E4C" w14:textId="77777777" w:rsidR="008F1950" w:rsidRDefault="008F1950" w:rsidP="00515F4C">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515F4C">
      <w:pPr>
        <w:pStyle w:val="Heading2"/>
        <w:tabs>
          <w:tab w:val="num" w:pos="0"/>
        </w:tabs>
        <w:ind w:left="648" w:right="76" w:hanging="648"/>
      </w:pPr>
      <w:bookmarkStart w:id="552" w:name="_Toc503173414"/>
      <w:bookmarkStart w:id="553" w:name="_Toc25657294"/>
      <w:proofErr w:type="gramStart"/>
      <w:r>
        <w:lastRenderedPageBreak/>
        <w:t>fOzone</w:t>
      </w:r>
      <w:r w:rsidRPr="00682A1E">
        <w:t>(</w:t>
      </w:r>
      <w:proofErr w:type="gramEnd"/>
      <w:r>
        <w:t>-)</w:t>
      </w:r>
      <w:bookmarkEnd w:id="552"/>
      <w:bookmarkEnd w:id="553"/>
    </w:p>
    <w:p w14:paraId="0E99D64F" w14:textId="3EBF555D" w:rsidR="001F63D2" w:rsidRDefault="001F63D2" w:rsidP="00515F4C">
      <w:pPr>
        <w:pStyle w:val="textbody"/>
        <w:ind w:left="720" w:right="76"/>
      </w:pPr>
      <w:r>
        <w:t>Reduction factor related to ozone effects.</w:t>
      </w:r>
    </w:p>
    <w:p w14:paraId="6751B805" w14:textId="77777777" w:rsidR="001F63D2" w:rsidRDefault="001F63D2" w:rsidP="00515F4C">
      <w:pPr>
        <w:pStyle w:val="Heading2"/>
        <w:tabs>
          <w:tab w:val="num" w:pos="0"/>
        </w:tabs>
        <w:ind w:left="648" w:right="76" w:hanging="648"/>
      </w:pPr>
      <w:bookmarkStart w:id="554" w:name="_Toc503173415"/>
      <w:bookmarkStart w:id="555" w:name="_Toc25657295"/>
      <w:proofErr w:type="gramStart"/>
      <w:r>
        <w:t>DelAmax(</w:t>
      </w:r>
      <w:proofErr w:type="gramEnd"/>
      <w:r>
        <w:t>-)</w:t>
      </w:r>
      <w:bookmarkEnd w:id="554"/>
      <w:bookmarkEnd w:id="555"/>
    </w:p>
    <w:p w14:paraId="450D7541" w14:textId="77777777" w:rsidR="001F63D2" w:rsidRDefault="001F63D2" w:rsidP="00515F4C">
      <w:pPr>
        <w:pStyle w:val="textbody"/>
        <w:ind w:left="720" w:right="76"/>
      </w:pPr>
      <w:r>
        <w:t>Enhancement factor related to CO</w:t>
      </w:r>
      <w:r w:rsidRPr="00585394">
        <w:rPr>
          <w:vertAlign w:val="subscript"/>
        </w:rPr>
        <w:t>2</w:t>
      </w:r>
      <w:r>
        <w:t xml:space="preserve"> effects on photosynthesis.</w:t>
      </w:r>
    </w:p>
    <w:p w14:paraId="32DD1A96" w14:textId="77777777" w:rsidR="001F63D2" w:rsidRPr="001F63D2" w:rsidRDefault="001F63D2" w:rsidP="00515F4C">
      <w:pPr>
        <w:pStyle w:val="textbody"/>
        <w:ind w:right="76"/>
      </w:pPr>
    </w:p>
    <w:p w14:paraId="087C44F8" w14:textId="77777777" w:rsidR="00E55AA8" w:rsidRDefault="0096541D" w:rsidP="00515F4C">
      <w:pPr>
        <w:pStyle w:val="Heading2"/>
        <w:tabs>
          <w:tab w:val="num" w:pos="0"/>
        </w:tabs>
        <w:ind w:left="648" w:right="76" w:hanging="648"/>
      </w:pPr>
      <w:bookmarkStart w:id="556" w:name="_Toc503173416"/>
      <w:bookmarkStart w:id="557" w:name="_Toc25657296"/>
      <w:r>
        <w:t>f</w:t>
      </w:r>
      <w:r w:rsidR="00E55AA8">
        <w:t>Temp_</w:t>
      </w:r>
      <w:proofErr w:type="gramStart"/>
      <w:r w:rsidR="00E55AA8">
        <w:t>psn(</w:t>
      </w:r>
      <w:proofErr w:type="gramEnd"/>
      <w:r w:rsidR="00E55AA8">
        <w:t>-)</w:t>
      </w:r>
      <w:bookmarkEnd w:id="551"/>
      <w:bookmarkEnd w:id="556"/>
      <w:bookmarkEnd w:id="557"/>
    </w:p>
    <w:p w14:paraId="226E9A1D" w14:textId="77777777" w:rsidR="00E55AA8" w:rsidRDefault="00E55AA8" w:rsidP="00515F4C">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515F4C">
      <w:pPr>
        <w:pStyle w:val="Heading2"/>
        <w:tabs>
          <w:tab w:val="num" w:pos="0"/>
        </w:tabs>
        <w:ind w:left="648" w:right="76" w:hanging="648"/>
      </w:pPr>
      <w:bookmarkStart w:id="558" w:name="_Toc393188907"/>
      <w:bookmarkStart w:id="559" w:name="_Toc503173418"/>
      <w:bookmarkStart w:id="560" w:name="_Toc25657297"/>
      <w:r>
        <w:t>f</w:t>
      </w:r>
      <w:r w:rsidR="00E55AA8">
        <w:t>Temp_</w:t>
      </w:r>
      <w:proofErr w:type="gramStart"/>
      <w:r w:rsidR="00E55AA8">
        <w:t>resp(</w:t>
      </w:r>
      <w:proofErr w:type="gramEnd"/>
      <w:r w:rsidR="00E55AA8">
        <w:t>-)</w:t>
      </w:r>
      <w:bookmarkEnd w:id="558"/>
      <w:bookmarkEnd w:id="559"/>
      <w:bookmarkEnd w:id="560"/>
    </w:p>
    <w:p w14:paraId="1166CA0C" w14:textId="77777777" w:rsidR="00E55AA8" w:rsidRDefault="00E55AA8" w:rsidP="00515F4C">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515F4C">
      <w:pPr>
        <w:pStyle w:val="Heading2"/>
        <w:tabs>
          <w:tab w:val="num" w:pos="0"/>
        </w:tabs>
        <w:ind w:left="648" w:right="76" w:hanging="648"/>
      </w:pPr>
      <w:bookmarkStart w:id="561" w:name="_Toc393188908"/>
      <w:bookmarkStart w:id="562" w:name="_Toc503173419"/>
      <w:bookmarkStart w:id="563" w:name="_Toc25657298"/>
      <w:proofErr w:type="gramStart"/>
      <w:r>
        <w:t>fA</w:t>
      </w:r>
      <w:r w:rsidR="00EE0C47">
        <w:t>ge(</w:t>
      </w:r>
      <w:proofErr w:type="gramEnd"/>
      <w:r w:rsidR="00EE0C47">
        <w:t>-)</w:t>
      </w:r>
      <w:bookmarkEnd w:id="561"/>
      <w:bookmarkEnd w:id="562"/>
      <w:bookmarkEnd w:id="563"/>
    </w:p>
    <w:p w14:paraId="580ACCF5" w14:textId="77777777" w:rsidR="00EE0C47" w:rsidRDefault="00EE0C47" w:rsidP="00515F4C">
      <w:pPr>
        <w:pStyle w:val="textbody"/>
        <w:ind w:left="720" w:right="76"/>
      </w:pPr>
      <w:r>
        <w:t xml:space="preserve">Reduction factor for age-related declines in photosynthesis efficiency. </w:t>
      </w:r>
    </w:p>
    <w:p w14:paraId="4D146D9A" w14:textId="1880B4F0" w:rsidR="008F1950" w:rsidRDefault="008F1950" w:rsidP="00515F4C">
      <w:pPr>
        <w:pStyle w:val="Heading2"/>
        <w:tabs>
          <w:tab w:val="num" w:pos="0"/>
        </w:tabs>
        <w:ind w:left="648" w:right="76" w:hanging="648"/>
      </w:pPr>
      <w:bookmarkStart w:id="564" w:name="_Toc503173420"/>
      <w:bookmarkStart w:id="565" w:name="_Toc25657299"/>
      <w:bookmarkStart w:id="566" w:name="_Toc393188909"/>
      <w:proofErr w:type="gramStart"/>
      <w:r>
        <w:t>LeafOn(</w:t>
      </w:r>
      <w:proofErr w:type="gramEnd"/>
      <w:r>
        <w:t>-)</w:t>
      </w:r>
      <w:bookmarkEnd w:id="564"/>
      <w:bookmarkEnd w:id="565"/>
    </w:p>
    <w:p w14:paraId="23BD8C7B" w14:textId="0466E0FF" w:rsidR="008F1950" w:rsidRDefault="008F1950" w:rsidP="00515F4C">
      <w:pPr>
        <w:pStyle w:val="textbody"/>
        <w:ind w:left="720" w:right="76"/>
      </w:pPr>
      <w:r>
        <w:t xml:space="preserve">Indicates growing season status.  When TRUE, new foliage can be added and old foliage has not yet been dropped.  </w:t>
      </w:r>
    </w:p>
    <w:p w14:paraId="31D0724C" w14:textId="179E2C24" w:rsidR="008F1950" w:rsidRDefault="008F1950" w:rsidP="00515F4C">
      <w:pPr>
        <w:pStyle w:val="Heading2"/>
        <w:tabs>
          <w:tab w:val="num" w:pos="0"/>
        </w:tabs>
        <w:ind w:left="648" w:right="76" w:hanging="648"/>
      </w:pPr>
      <w:bookmarkStart w:id="567" w:name="_Toc503173421"/>
      <w:bookmarkStart w:id="568" w:name="_Toc25657300"/>
      <w:proofErr w:type="gramStart"/>
      <w:r>
        <w:t>FActiveBiomass(</w:t>
      </w:r>
      <w:proofErr w:type="gramEnd"/>
      <w:r>
        <w:t>gDW_gDW)</w:t>
      </w:r>
      <w:bookmarkEnd w:id="567"/>
      <w:bookmarkEnd w:id="568"/>
    </w:p>
    <w:p w14:paraId="24BD934B" w14:textId="1959820F" w:rsidR="008F1950" w:rsidRDefault="008F1950" w:rsidP="00515F4C">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515F4C">
      <w:pPr>
        <w:pStyle w:val="Heading2"/>
        <w:tabs>
          <w:tab w:val="num" w:pos="0"/>
        </w:tabs>
        <w:ind w:left="648" w:right="76" w:hanging="648"/>
      </w:pPr>
      <w:bookmarkStart w:id="569" w:name="_Toc503173422"/>
      <w:bookmarkStart w:id="570" w:name="_Toc25657301"/>
      <w:proofErr w:type="gramStart"/>
      <w:r>
        <w:t>AdjFolN</w:t>
      </w:r>
      <w:r w:rsidR="00520074">
        <w:t>(</w:t>
      </w:r>
      <w:proofErr w:type="gramEnd"/>
      <w:r w:rsidR="00520074">
        <w:t>gN_gC</w:t>
      </w:r>
      <w:r>
        <w:t>)</w:t>
      </w:r>
      <w:bookmarkEnd w:id="569"/>
      <w:bookmarkEnd w:id="570"/>
    </w:p>
    <w:p w14:paraId="25E2D415" w14:textId="724DD160" w:rsidR="00520074" w:rsidRDefault="00520074" w:rsidP="00515F4C">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515F4C">
      <w:pPr>
        <w:pStyle w:val="Heading2"/>
        <w:tabs>
          <w:tab w:val="clear" w:pos="1116"/>
          <w:tab w:val="num" w:pos="0"/>
          <w:tab w:val="num" w:pos="1296"/>
        </w:tabs>
        <w:ind w:left="648" w:right="76" w:hanging="648"/>
      </w:pPr>
      <w:bookmarkStart w:id="571" w:name="_Toc6575338"/>
      <w:bookmarkStart w:id="572" w:name="_Toc25657302"/>
      <w:proofErr w:type="gramStart"/>
      <w:r>
        <w:t>AdjFracFol(</w:t>
      </w:r>
      <w:proofErr w:type="gramEnd"/>
      <w:r>
        <w:t>-)</w:t>
      </w:r>
      <w:bookmarkEnd w:id="571"/>
      <w:bookmarkEnd w:id="572"/>
    </w:p>
    <w:p w14:paraId="1451CF5B" w14:textId="778A1405" w:rsidR="002614C6" w:rsidRPr="00520074" w:rsidRDefault="002614C6" w:rsidP="00515F4C">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515F4C">
      <w:pPr>
        <w:pStyle w:val="Heading2"/>
        <w:tabs>
          <w:tab w:val="num" w:pos="0"/>
        </w:tabs>
        <w:ind w:left="648" w:right="76" w:hanging="648"/>
      </w:pPr>
      <w:bookmarkStart w:id="573" w:name="_Toc503173423"/>
      <w:bookmarkStart w:id="574" w:name="_Toc25657303"/>
      <w:proofErr w:type="gramStart"/>
      <w:r>
        <w:lastRenderedPageBreak/>
        <w:t>CiModifier(</w:t>
      </w:r>
      <w:proofErr w:type="gramEnd"/>
      <w:r>
        <w:t>-)</w:t>
      </w:r>
      <w:bookmarkEnd w:id="573"/>
      <w:bookmarkEnd w:id="574"/>
    </w:p>
    <w:p w14:paraId="0738CAEE" w14:textId="247453F3" w:rsidR="001F63D2" w:rsidRPr="001F63D2" w:rsidRDefault="00520074" w:rsidP="00515F4C">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515F4C">
      <w:pPr>
        <w:pStyle w:val="Heading2"/>
        <w:tabs>
          <w:tab w:val="num" w:pos="0"/>
        </w:tabs>
        <w:ind w:left="648" w:right="76" w:hanging="648"/>
      </w:pPr>
      <w:bookmarkStart w:id="575" w:name="_Toc503173424"/>
      <w:bookmarkStart w:id="576" w:name="_Toc25657304"/>
      <w:proofErr w:type="gramStart"/>
      <w:r>
        <w:t>AdjHalfSat(</w:t>
      </w:r>
      <w:proofErr w:type="gramEnd"/>
      <w:r>
        <w:t>-)</w:t>
      </w:r>
      <w:bookmarkEnd w:id="575"/>
      <w:bookmarkEnd w:id="576"/>
    </w:p>
    <w:p w14:paraId="5FB2071E" w14:textId="52B492A2" w:rsidR="00520074" w:rsidRDefault="00520074" w:rsidP="00515F4C">
      <w:pPr>
        <w:pStyle w:val="textbody"/>
        <w:ind w:left="720" w:right="76"/>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515F4C">
      <w:pPr>
        <w:pStyle w:val="Heading2"/>
        <w:tabs>
          <w:tab w:val="clear" w:pos="1116"/>
          <w:tab w:val="num" w:pos="0"/>
          <w:tab w:val="num" w:pos="1296"/>
        </w:tabs>
        <w:ind w:left="648" w:right="76" w:hanging="648"/>
      </w:pPr>
      <w:bookmarkStart w:id="577" w:name="_Toc6575341"/>
      <w:bookmarkStart w:id="578" w:name="_Toc25657305"/>
      <w:r>
        <w:t>Limiting Factor</w:t>
      </w:r>
      <w:bookmarkEnd w:id="577"/>
      <w:bookmarkEnd w:id="578"/>
    </w:p>
    <w:p w14:paraId="6E15B8A3" w14:textId="77777777" w:rsidR="002614C6" w:rsidRPr="00520074" w:rsidRDefault="002614C6" w:rsidP="00515F4C">
      <w:pPr>
        <w:pStyle w:val="textbody"/>
        <w:ind w:left="720" w:right="76"/>
      </w:pPr>
      <w:r>
        <w:t>Indicates the most limiting factor on photosynthesis, including death by cold (and the temperature that killed the cohort).</w:t>
      </w:r>
    </w:p>
    <w:p w14:paraId="3B120684" w14:textId="77777777" w:rsidR="002614C6" w:rsidRPr="00520074" w:rsidRDefault="002614C6" w:rsidP="00515F4C">
      <w:pPr>
        <w:pStyle w:val="textbody"/>
        <w:ind w:left="720" w:right="76"/>
      </w:pPr>
    </w:p>
    <w:p w14:paraId="63E92D9D" w14:textId="10DA4644" w:rsidR="00D84C37" w:rsidRDefault="000F375C" w:rsidP="00682A1E">
      <w:pPr>
        <w:pStyle w:val="Heading1"/>
      </w:pPr>
      <w:bookmarkStart w:id="579" w:name="_Toc393188910"/>
      <w:bookmarkStart w:id="580" w:name="_Toc503173425"/>
      <w:bookmarkStart w:id="581" w:name="_Toc25657306"/>
      <w:bookmarkEnd w:id="566"/>
      <w:r>
        <w:lastRenderedPageBreak/>
        <w:t xml:space="preserve">Output file </w:t>
      </w:r>
      <w:r w:rsidR="0055593B">
        <w:t>–</w:t>
      </w:r>
      <w:bookmarkEnd w:id="579"/>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80"/>
      <w:bookmarkEnd w:id="581"/>
    </w:p>
    <w:p w14:paraId="0387D633" w14:textId="2F021381" w:rsidR="00D84C37" w:rsidRDefault="00E433E0" w:rsidP="00515F4C">
      <w:pPr>
        <w:pStyle w:val="textbody"/>
        <w:ind w:left="720" w:right="76"/>
      </w:pPr>
      <w:r>
        <w:t>This tab</w:t>
      </w:r>
      <w:r w:rsidR="00D84C37">
        <w:t xml:space="preserve">-delimited table reports site-level </w:t>
      </w:r>
      <w:r w:rsidR="003D7488">
        <w:t>establishment information</w:t>
      </w:r>
      <w:r w:rsidR="00142BD5">
        <w:t xml:space="preserve"> for each species.</w:t>
      </w:r>
      <w:r>
        <w:t xml:space="preserve">  This table is automatically produced </w:t>
      </w:r>
      <w:r w:rsidR="00BA3B0F">
        <w:t>for all PNEToutput sites</w:t>
      </w:r>
      <w:r>
        <w:t>.</w:t>
      </w:r>
      <w:r w:rsidR="00142BD5">
        <w:t xml:space="preserve">  </w:t>
      </w:r>
      <w:r w:rsidR="003D7488">
        <w:t>The reported values reflect state variables</w:t>
      </w:r>
      <w:r w:rsidR="00142BD5">
        <w:t xml:space="preserve"> in the model</w:t>
      </w:r>
      <w:r w:rsidR="00D84C37">
        <w:t xml:space="preserve"> at </w:t>
      </w:r>
      <w:r w:rsidR="00784B29">
        <w:t>intervals of one PnET-Succession time step</w:t>
      </w:r>
      <w:r w:rsidR="00D84C37">
        <w:t xml:space="preserve">.  </w:t>
      </w:r>
    </w:p>
    <w:p w14:paraId="0D31272A" w14:textId="021A73AB" w:rsidR="00D84C37" w:rsidRDefault="00142BD5" w:rsidP="00515F4C">
      <w:pPr>
        <w:pStyle w:val="Heading2"/>
        <w:tabs>
          <w:tab w:val="num" w:pos="0"/>
        </w:tabs>
        <w:ind w:left="648" w:right="76" w:hanging="648"/>
      </w:pPr>
      <w:bookmarkStart w:id="582" w:name="_Toc503173426"/>
      <w:bookmarkStart w:id="583" w:name="_Toc25657307"/>
      <w:r>
        <w:t>Year</w:t>
      </w:r>
      <w:bookmarkEnd w:id="582"/>
      <w:bookmarkEnd w:id="583"/>
    </w:p>
    <w:p w14:paraId="31B8386C" w14:textId="15FC94C8" w:rsidR="00D84C37" w:rsidRDefault="00142BD5" w:rsidP="00515F4C">
      <w:pPr>
        <w:pStyle w:val="textbody"/>
        <w:ind w:left="720" w:right="76"/>
      </w:pPr>
      <w:r>
        <w:t>Simulation year (timestep)</w:t>
      </w:r>
      <w:r w:rsidR="00D84C37" w:rsidRPr="00E92A6F">
        <w:t>.</w:t>
      </w:r>
    </w:p>
    <w:p w14:paraId="3152F904" w14:textId="19A82299" w:rsidR="00142BD5" w:rsidRDefault="00142BD5" w:rsidP="00515F4C">
      <w:pPr>
        <w:pStyle w:val="Heading2"/>
        <w:tabs>
          <w:tab w:val="num" w:pos="0"/>
        </w:tabs>
        <w:ind w:left="648" w:right="76" w:hanging="648"/>
      </w:pPr>
      <w:bookmarkStart w:id="584" w:name="_Toc503173427"/>
      <w:bookmarkStart w:id="585" w:name="_Toc25657308"/>
      <w:r>
        <w:t>Species</w:t>
      </w:r>
      <w:bookmarkEnd w:id="584"/>
      <w:bookmarkEnd w:id="585"/>
    </w:p>
    <w:p w14:paraId="5727D7F5" w14:textId="0E0C1F53" w:rsidR="00142BD5" w:rsidRDefault="00142BD5" w:rsidP="00515F4C">
      <w:pPr>
        <w:pStyle w:val="textbody"/>
        <w:ind w:left="720" w:right="76"/>
      </w:pPr>
      <w:r>
        <w:t>Species</w:t>
      </w:r>
      <w:r w:rsidRPr="00E92A6F">
        <w:t>.</w:t>
      </w:r>
      <w:r>
        <w:t xml:space="preserve">  </w:t>
      </w:r>
    </w:p>
    <w:p w14:paraId="035949A0" w14:textId="4F9DD6A1" w:rsidR="001B5B1F" w:rsidRDefault="00142BD5" w:rsidP="00515F4C">
      <w:pPr>
        <w:pStyle w:val="Heading2"/>
        <w:tabs>
          <w:tab w:val="num" w:pos="0"/>
        </w:tabs>
        <w:ind w:left="648" w:right="76" w:hanging="648"/>
      </w:pPr>
      <w:bookmarkStart w:id="586" w:name="_Toc503173428"/>
      <w:bookmarkStart w:id="587" w:name="_Toc25657309"/>
      <w:r>
        <w:t>Pest</w:t>
      </w:r>
      <w:bookmarkEnd w:id="586"/>
      <w:bookmarkEnd w:id="587"/>
    </w:p>
    <w:p w14:paraId="136A300E" w14:textId="06FD7A15" w:rsidR="001B5B1F" w:rsidRDefault="002614C6" w:rsidP="00515F4C">
      <w:pPr>
        <w:pStyle w:val="textbody"/>
        <w:ind w:left="720" w:right="76"/>
      </w:pPr>
      <w:r>
        <w:t>The cumulative p</w:t>
      </w:r>
      <w:r w:rsidR="00142BD5">
        <w:t>robability of establishment for the species during the given time step</w:t>
      </w:r>
      <w:r w:rsidR="00142BD5" w:rsidRPr="00142BD5">
        <w:t xml:space="preserve"> </w:t>
      </w:r>
      <w:r w:rsidR="00142BD5">
        <w:t xml:space="preserve">as a function of the </w:t>
      </w:r>
      <w:r>
        <w:t xml:space="preserve">monthly </w:t>
      </w:r>
      <w:r w:rsidR="00142BD5">
        <w:t>values of water and PAR</w:t>
      </w:r>
      <w:r w:rsidR="001B5B1F">
        <w:t>.</w:t>
      </w:r>
      <w:r>
        <w:t xml:space="preserve">  Each growing season monthly probability is:</w:t>
      </w:r>
    </w:p>
    <w:p w14:paraId="267C8205" w14:textId="67953BEA" w:rsidR="002614C6" w:rsidRPr="002614C6" w:rsidRDefault="00F32FB5" w:rsidP="00515F4C">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m:t>
              </m:r>
            </m:e>
            <m:sup>
              <m:r>
                <w:rPr>
                  <w:rFonts w:ascii="Cambria Math" w:hAnsi="Cambria Math"/>
                </w:rPr>
                <m:t>EstRadSensitivity</m:t>
              </m:r>
            </m:sup>
          </m:sSup>
          <m:r>
            <w:rPr>
              <w:rFonts w:ascii="Cambria Math" w:hAnsi="Cambria Math"/>
            </w:rPr>
            <m:t>×</m:t>
          </m:r>
          <m:sSup>
            <m:sSupPr>
              <m:ctrlPr>
                <w:rPr>
                  <w:rFonts w:ascii="Cambria Math" w:hAnsi="Cambria Math"/>
                  <w:i/>
                </w:rPr>
              </m:ctrlPr>
            </m:sSupPr>
            <m:e>
              <m:r>
                <w:rPr>
                  <w:rFonts w:ascii="Cambria Math" w:hAnsi="Cambria Math"/>
                </w:rPr>
                <m:t>fWater</m:t>
              </m:r>
            </m:e>
            <m:sup>
              <m:r>
                <w:rPr>
                  <w:rFonts w:ascii="Cambria Math" w:hAnsi="Cambria Math"/>
                </w:rPr>
                <m:t>EstMoistSensitivity</m:t>
              </m:r>
            </m:sup>
          </m:sSup>
        </m:oMath>
      </m:oMathPara>
    </w:p>
    <w:p w14:paraId="73E51E64" w14:textId="51A1EBC0" w:rsidR="002614C6" w:rsidRPr="002614C6" w:rsidRDefault="002614C6" w:rsidP="00515F4C">
      <w:pPr>
        <w:pStyle w:val="textbody"/>
        <w:ind w:left="720" w:right="76"/>
      </w:pPr>
      <w:r>
        <w:t>The reported Pest value is the cumulative probability that at least one of the monthly establishments was successful (random number &gt; P</w:t>
      </w:r>
      <w:r>
        <w:rPr>
          <w:vertAlign w:val="subscript"/>
        </w:rPr>
        <w:t>est</w:t>
      </w:r>
      <w:r>
        <w:t xml:space="preserve">).  Note that this Pest value is not the product of FWater_Avg and FRad_Avg because </w:t>
      </w:r>
      <w:r w:rsidR="007C098B">
        <w:t>of the calculation of Pest as a cumulative probability.</w:t>
      </w:r>
    </w:p>
    <w:p w14:paraId="6BC25403" w14:textId="4541226A" w:rsidR="00D84C37" w:rsidRDefault="002614C6" w:rsidP="00515F4C">
      <w:pPr>
        <w:pStyle w:val="Heading2"/>
        <w:tabs>
          <w:tab w:val="num" w:pos="0"/>
        </w:tabs>
        <w:ind w:left="648" w:right="76" w:hanging="648"/>
      </w:pPr>
      <w:bookmarkStart w:id="588" w:name="_Toc503173429"/>
      <w:bookmarkStart w:id="589" w:name="_Toc25657310"/>
      <w:r>
        <w:t>F</w:t>
      </w:r>
      <w:r w:rsidR="00142BD5">
        <w:t>Water</w:t>
      </w:r>
      <w:bookmarkEnd w:id="588"/>
      <w:r>
        <w:t>_Avg</w:t>
      </w:r>
      <w:bookmarkEnd w:id="589"/>
    </w:p>
    <w:p w14:paraId="191DE982" w14:textId="089C87EA" w:rsidR="00D84C37" w:rsidRDefault="007C098B" w:rsidP="00515F4C">
      <w:pPr>
        <w:pStyle w:val="textbody"/>
        <w:ind w:left="720" w:right="76"/>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515F4C">
      <w:pPr>
        <w:pStyle w:val="Heading2"/>
        <w:tabs>
          <w:tab w:val="num" w:pos="0"/>
        </w:tabs>
        <w:ind w:left="648" w:right="76" w:hanging="648"/>
      </w:pPr>
      <w:bookmarkStart w:id="590" w:name="_Toc503173430"/>
      <w:bookmarkStart w:id="591" w:name="_Toc25657311"/>
      <w:r>
        <w:t>F</w:t>
      </w:r>
      <w:r w:rsidR="003D7488">
        <w:t>Rad</w:t>
      </w:r>
      <w:bookmarkEnd w:id="590"/>
      <w:r>
        <w:t>_Avg</w:t>
      </w:r>
      <w:bookmarkEnd w:id="591"/>
    </w:p>
    <w:p w14:paraId="4CB45882" w14:textId="27612B68" w:rsidR="003D7488" w:rsidRDefault="007C098B" w:rsidP="00515F4C">
      <w:pPr>
        <w:pStyle w:val="textbody"/>
        <w:ind w:left="720" w:right="76"/>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515F4C">
      <w:pPr>
        <w:pStyle w:val="Heading2"/>
        <w:tabs>
          <w:tab w:val="num" w:pos="0"/>
        </w:tabs>
        <w:ind w:left="648" w:right="76" w:hanging="648"/>
      </w:pPr>
      <w:bookmarkStart w:id="592" w:name="_Toc25657312"/>
      <w:r>
        <w:t>ActiveMonths</w:t>
      </w:r>
      <w:bookmarkEnd w:id="592"/>
    </w:p>
    <w:p w14:paraId="7ADC56DD" w14:textId="611BC4F0" w:rsidR="002614C6" w:rsidRDefault="007C098B" w:rsidP="00515F4C">
      <w:pPr>
        <w:pStyle w:val="textbody"/>
        <w:ind w:left="720" w:right="76"/>
      </w:pPr>
      <w:r>
        <w:t>The number of growing season months within the timestep.</w:t>
      </w:r>
    </w:p>
    <w:p w14:paraId="4FA58E97" w14:textId="2E293C75" w:rsidR="003D7488" w:rsidRDefault="003D7488" w:rsidP="00515F4C">
      <w:pPr>
        <w:pStyle w:val="Heading2"/>
        <w:tabs>
          <w:tab w:val="num" w:pos="0"/>
        </w:tabs>
        <w:ind w:left="648" w:right="76" w:hanging="648"/>
      </w:pPr>
      <w:bookmarkStart w:id="593" w:name="_Toc503173431"/>
      <w:bookmarkStart w:id="594" w:name="_Toc25657313"/>
      <w:proofErr w:type="gramStart"/>
      <w:r>
        <w:t>Est</w:t>
      </w:r>
      <w:bookmarkEnd w:id="593"/>
      <w:bookmarkEnd w:id="594"/>
      <w:proofErr w:type="gramEnd"/>
    </w:p>
    <w:p w14:paraId="2B93E1CA" w14:textId="1036001F" w:rsidR="00A07341" w:rsidRDefault="00784B29" w:rsidP="00515F4C">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xml:space="preserve">, if seeds are able to reach the site and the site did not have planting, </w:t>
      </w:r>
      <w:r w:rsidR="00E433E0">
        <w:lastRenderedPageBreak/>
        <w:t>serotiny or resprouting</w:t>
      </w:r>
      <w:r w:rsidR="007C098B">
        <w:t xml:space="preserve"> occur</w:t>
      </w:r>
      <w:r>
        <w:t xml:space="preserve">. Actual establishment additionally requires a source tree within seeding distance.  </w:t>
      </w:r>
    </w:p>
    <w:p w14:paraId="42382FF5" w14:textId="77777777" w:rsidR="00FB695E" w:rsidRDefault="00FB695E" w:rsidP="00784B29">
      <w:pPr>
        <w:pStyle w:val="textbody"/>
        <w:ind w:left="720"/>
      </w:pPr>
    </w:p>
    <w:p w14:paraId="05677CF2" w14:textId="14643CAE" w:rsidR="00864A39" w:rsidRDefault="00864A39" w:rsidP="00864A39">
      <w:pPr>
        <w:pStyle w:val="Heading1"/>
      </w:pPr>
      <w:bookmarkStart w:id="595" w:name="_Toc503173432"/>
      <w:bookmarkStart w:id="596" w:name="_Toc25657314"/>
      <w:r>
        <w:lastRenderedPageBreak/>
        <w:t xml:space="preserve">Appendix. </w:t>
      </w:r>
      <w:r w:rsidR="00CD1DC2">
        <w:t xml:space="preserve"> </w:t>
      </w:r>
      <w:r w:rsidRPr="00864A39">
        <w:t>Calibration tips.</w:t>
      </w:r>
      <w:bookmarkEnd w:id="595"/>
      <w:bookmarkEnd w:id="596"/>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52FDFF98" w:rsidR="00E75030" w:rsidRDefault="00E75030" w:rsidP="00E75030">
      <w:pPr>
        <w:rPr>
          <w:b/>
        </w:rPr>
      </w:pPr>
      <w:r>
        <w:rPr>
          <w:b/>
        </w:rPr>
        <w:t xml:space="preserve">Eric Gustafson </w:t>
      </w:r>
      <w:r w:rsidRPr="008E5CC6">
        <w:t>(e</w:t>
      </w:r>
      <w:r w:rsidR="0074198E">
        <w:t>ric.</w:t>
      </w:r>
      <w:r w:rsidRPr="008E5CC6">
        <w:t>gustafson@us</w:t>
      </w:r>
      <w:r w:rsidR="0074198E">
        <w:t>da.gov</w:t>
      </w:r>
      <w:r w:rsidRPr="008E5CC6">
        <w:t>)</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w:t>
      </w:r>
      <w:proofErr w:type="gramStart"/>
      <w:r>
        <w:t>DVPD2</w:t>
      </w:r>
      <w:proofErr w:type="gramEnd"/>
      <w:r>
        <w:t>)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w:t>
      </w:r>
      <w:proofErr w:type="gramStart"/>
      <w:r>
        <w:t>between 2-4 for shade intolerant species</w:t>
      </w:r>
      <w:proofErr w:type="gramEnd"/>
      <w:r>
        <w:t xml:space="preserve">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w:t>
      </w:r>
      <w:proofErr w:type="gramStart"/>
      <w:r w:rsidRPr="00FE0953">
        <w:t>k</w:t>
      </w:r>
      <w:proofErr w:type="gramEnd"/>
      <w:r w:rsidRPr="00FE0953">
        <w:t xml:space="preserve">,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2" w:history="1">
        <w:r w:rsidR="00981EB6" w:rsidRPr="009B2E98">
          <w:rPr>
            <w:rStyle w:val="Hyperlink"/>
          </w:rPr>
          <w:t>www.landis-ii.org</w:t>
        </w:r>
      </w:hyperlink>
      <w:hyperlink r:id="rId23"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r>
      <w:proofErr w:type="gramStart"/>
      <w:r>
        <w:rPr>
          <w:sz w:val="20"/>
          <w:szCs w:val="20"/>
        </w:rPr>
        <w:t>max</w:t>
      </w:r>
      <w:proofErr w:type="gramEnd"/>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abiebals</w:t>
      </w:r>
      <w:proofErr w:type="gramEnd"/>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acerrubr</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acersacc</w:t>
      </w:r>
      <w:proofErr w:type="gramEnd"/>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betualle</w:t>
      </w:r>
      <w:proofErr w:type="gramEnd"/>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betupapy</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lastRenderedPageBreak/>
        <w:t>carycord</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fagugran</w:t>
      </w:r>
      <w:proofErr w:type="gramEnd"/>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fraxamer</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fraxnigr</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fraxpenn</w:t>
      </w:r>
      <w:proofErr w:type="gramEnd"/>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larilari</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piceglau</w:t>
      </w:r>
      <w:proofErr w:type="gramEnd"/>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picemari</w:t>
      </w:r>
      <w:proofErr w:type="gramEnd"/>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pinubank</w:t>
      </w:r>
      <w:proofErr w:type="gramEnd"/>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pinuresi</w:t>
      </w:r>
      <w:proofErr w:type="gramEnd"/>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pinustro</w:t>
      </w:r>
      <w:proofErr w:type="gramEnd"/>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popubals</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popugran</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poputrem</w:t>
      </w:r>
      <w:proofErr w:type="gramEnd"/>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prunsero</w:t>
      </w:r>
      <w:proofErr w:type="gramEnd"/>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queralba</w:t>
      </w:r>
      <w:proofErr w:type="gramEnd"/>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querelli</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quermacr</w:t>
      </w:r>
      <w:proofErr w:type="gramEnd"/>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querrubr</w:t>
      </w:r>
      <w:proofErr w:type="gramEnd"/>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quervelu</w:t>
      </w:r>
      <w:proofErr w:type="gramEnd"/>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thujocci</w:t>
      </w:r>
      <w:proofErr w:type="gramEnd"/>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tiliamer</w:t>
      </w:r>
      <w:proofErr w:type="gramEnd"/>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tsugcana</w:t>
      </w:r>
      <w:proofErr w:type="gramEnd"/>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castdent</w:t>
      </w:r>
      <w:proofErr w:type="gramEnd"/>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caryglab</w:t>
      </w:r>
      <w:proofErr w:type="gramEnd"/>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lirituli</w:t>
      </w:r>
      <w:proofErr w:type="gramEnd"/>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magnacum</w:t>
      </w:r>
      <w:proofErr w:type="gramEnd"/>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nysssylv</w:t>
      </w:r>
      <w:proofErr w:type="gramEnd"/>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pinuechi</w:t>
      </w:r>
      <w:proofErr w:type="gramEnd"/>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pinupung</w:t>
      </w:r>
      <w:proofErr w:type="gramEnd"/>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pinurigi</w:t>
      </w:r>
      <w:proofErr w:type="gramEnd"/>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pinuvirg</w:t>
      </w:r>
      <w:proofErr w:type="gramEnd"/>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quercocc</w:t>
      </w:r>
      <w:proofErr w:type="gramEnd"/>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querprin</w:t>
      </w:r>
      <w:proofErr w:type="gramEnd"/>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robipseu</w:t>
      </w:r>
      <w:proofErr w:type="gramEnd"/>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sassalbi</w:t>
      </w:r>
      <w:proofErr w:type="gramEnd"/>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ulmuamer</w:t>
      </w:r>
      <w:proofErr w:type="gramEnd"/>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juglnigr</w:t>
      </w:r>
      <w:proofErr w:type="gramEnd"/>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betulent</w:t>
      </w:r>
      <w:proofErr w:type="gramEnd"/>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caryovat</w:t>
      </w:r>
      <w:proofErr w:type="gramEnd"/>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ostrvirg</w:t>
      </w:r>
      <w:proofErr w:type="gramEnd"/>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sidRPr="00386D6B">
        <w:rPr>
          <w:sz w:val="20"/>
          <w:szCs w:val="20"/>
        </w:rPr>
        <w:t>platocci</w:t>
      </w:r>
      <w:proofErr w:type="gramEnd"/>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acerpens</w:t>
      </w:r>
      <w:proofErr w:type="gramEnd"/>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piceabie</w:t>
      </w:r>
      <w:proofErr w:type="gramEnd"/>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picerube</w:t>
      </w:r>
      <w:proofErr w:type="gramEnd"/>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roofErr w:type="gramStart"/>
      <w:r>
        <w:rPr>
          <w:sz w:val="20"/>
          <w:szCs w:val="20"/>
        </w:rPr>
        <w:t>prunpens</w:t>
      </w:r>
      <w:proofErr w:type="gramEnd"/>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4"/>
      <w:footerReference w:type="default" r:id="rId25"/>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FB01A" w14:textId="77777777" w:rsidR="00F32FB5" w:rsidRDefault="00F32FB5">
      <w:r>
        <w:separator/>
      </w:r>
    </w:p>
  </w:endnote>
  <w:endnote w:type="continuationSeparator" w:id="0">
    <w:p w14:paraId="0ADD32E2" w14:textId="77777777" w:rsidR="00F32FB5" w:rsidRDefault="00F32FB5">
      <w:r>
        <w:continuationSeparator/>
      </w:r>
    </w:p>
  </w:endnote>
  <w:endnote w:type="continuationNotice" w:id="1">
    <w:p w14:paraId="097A3F4F" w14:textId="77777777" w:rsidR="00F32FB5" w:rsidRDefault="00F32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515F4C" w:rsidRDefault="00515F4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07901">
      <w:rPr>
        <w:rFonts w:ascii="Arial" w:hAnsi="Arial" w:cs="Arial"/>
        <w:noProof/>
      </w:rPr>
      <w:t>20</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57E7B" w14:textId="77777777" w:rsidR="00F32FB5" w:rsidRDefault="00F32FB5">
      <w:r>
        <w:separator/>
      </w:r>
    </w:p>
  </w:footnote>
  <w:footnote w:type="continuationSeparator" w:id="0">
    <w:p w14:paraId="4CE72EFE" w14:textId="77777777" w:rsidR="00F32FB5" w:rsidRDefault="00F32FB5">
      <w:r>
        <w:continuationSeparator/>
      </w:r>
    </w:p>
  </w:footnote>
  <w:footnote w:type="continuationNotice" w:id="1">
    <w:p w14:paraId="6B5F3EC2" w14:textId="77777777" w:rsidR="00F32FB5" w:rsidRDefault="00F32FB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515F4C" w:rsidRDefault="00515F4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076E2766" w:rsidR="00515F4C" w:rsidRDefault="00F32FB5">
    <w:pPr>
      <w:pStyle w:val="Header"/>
      <w:tabs>
        <w:tab w:val="clear" w:pos="4320"/>
        <w:tab w:val="clear" w:pos="8640"/>
        <w:tab w:val="center" w:pos="4488"/>
        <w:tab w:val="right" w:pos="8976"/>
      </w:tabs>
    </w:pPr>
    <w:r>
      <w:fldChar w:fldCharType="begin"/>
    </w:r>
    <w:r>
      <w:instrText xml:space="preserve"> DOCPROPERTY  "Extensi</w:instrText>
    </w:r>
    <w:r>
      <w:instrText xml:space="preserve">on Name"  \* MERGEFORMAT </w:instrText>
    </w:r>
    <w:r>
      <w:fldChar w:fldCharType="separate"/>
    </w:r>
    <w:r w:rsidR="00D07901">
      <w:t>PnET-Succession</w:t>
    </w:r>
    <w:r>
      <w:fldChar w:fldCharType="end"/>
    </w:r>
    <w:r w:rsidR="00515F4C">
      <w:t xml:space="preserve"> v3.4 – User Guide</w:t>
    </w:r>
    <w:r w:rsidR="00515F4C">
      <w:tab/>
    </w:r>
    <w:r w:rsidR="00515F4C">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8"/>
  </w:num>
  <w:num w:numId="2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14C6"/>
    <w:rsid w:val="0026458C"/>
    <w:rsid w:val="00274343"/>
    <w:rsid w:val="00275138"/>
    <w:rsid w:val="00275C81"/>
    <w:rsid w:val="0029011B"/>
    <w:rsid w:val="002911B6"/>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3EEE"/>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5C69"/>
    <w:rsid w:val="00452E8C"/>
    <w:rsid w:val="0045325A"/>
    <w:rsid w:val="004545F0"/>
    <w:rsid w:val="0045562B"/>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5F4C"/>
    <w:rsid w:val="00516A4C"/>
    <w:rsid w:val="00520074"/>
    <w:rsid w:val="0052157A"/>
    <w:rsid w:val="00522ADB"/>
    <w:rsid w:val="00523406"/>
    <w:rsid w:val="005275E9"/>
    <w:rsid w:val="00531420"/>
    <w:rsid w:val="0053193B"/>
    <w:rsid w:val="00533C95"/>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98B"/>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27F2"/>
    <w:rsid w:val="00AA2A8B"/>
    <w:rsid w:val="00AB416F"/>
    <w:rsid w:val="00AC1583"/>
    <w:rsid w:val="00AC72B9"/>
    <w:rsid w:val="00AD0A48"/>
    <w:rsid w:val="00AD0F80"/>
    <w:rsid w:val="00AD2983"/>
    <w:rsid w:val="00AD3BE7"/>
    <w:rsid w:val="00AD48B9"/>
    <w:rsid w:val="00AD4E47"/>
    <w:rsid w:val="00AE0C44"/>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0F"/>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E6094"/>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2BBB"/>
    <w:rsid w:val="00C34C2E"/>
    <w:rsid w:val="00C373A9"/>
    <w:rsid w:val="00C37F52"/>
    <w:rsid w:val="00C42E45"/>
    <w:rsid w:val="00C45D80"/>
    <w:rsid w:val="00C47127"/>
    <w:rsid w:val="00C479EF"/>
    <w:rsid w:val="00C5172F"/>
    <w:rsid w:val="00C52A9E"/>
    <w:rsid w:val="00C60CB8"/>
    <w:rsid w:val="00C61061"/>
    <w:rsid w:val="00C616E2"/>
    <w:rsid w:val="00C644B6"/>
    <w:rsid w:val="00C65FF7"/>
    <w:rsid w:val="00C6607F"/>
    <w:rsid w:val="00C70E03"/>
    <w:rsid w:val="00C71067"/>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CF54AB"/>
    <w:rsid w:val="00D007E4"/>
    <w:rsid w:val="00D0140B"/>
    <w:rsid w:val="00D056F7"/>
    <w:rsid w:val="00D0682B"/>
    <w:rsid w:val="00D07901"/>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00"/>
    <w:rsid w:val="00E40894"/>
    <w:rsid w:val="00E433E0"/>
    <w:rsid w:val="00E46300"/>
    <w:rsid w:val="00E502C2"/>
    <w:rsid w:val="00E52ED3"/>
    <w:rsid w:val="00E533C8"/>
    <w:rsid w:val="00E55AA8"/>
    <w:rsid w:val="00E6405A"/>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2FB5"/>
    <w:rsid w:val="00F33D61"/>
    <w:rsid w:val="00F34539"/>
    <w:rsid w:val="00F34DC8"/>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13AD"/>
    <w:rsid w:val="00FB24CD"/>
    <w:rsid w:val="00FB5A64"/>
    <w:rsid w:val="00FB6887"/>
    <w:rsid w:val="00FB695E"/>
    <w:rsid w:val="00FB7DE7"/>
    <w:rsid w:val="00FC641B"/>
    <w:rsid w:val="00FC7B49"/>
    <w:rsid w:val="00FD3E0B"/>
    <w:rsid w:val="00FD42E6"/>
    <w:rsid w:val="00FD583A"/>
    <w:rsid w:val="00FE0377"/>
    <w:rsid w:val="00FE0D30"/>
    <w:rsid w:val="00FE59E4"/>
    <w:rsid w:val="00FE6628"/>
    <w:rsid w:val="00FE6A50"/>
    <w:rsid w:val="00FF0DD3"/>
    <w:rsid w:val="00FF4921"/>
    <w:rsid w:val="00FF4CB3"/>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s://doi.org/10.1186/s13717-018-0142-8"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175/1520-0469(1951)008%3C0367:TFITUS%3E2.0.CO;2" TargetMode="External"/><Relationship Id="rId20" Type="http://schemas.openxmlformats.org/officeDocument/2006/relationships/hyperlink" Target="http://www.sciencedirect.com/science/article/pii/S030438000800574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landis-ii.org/extensions/pnet-succession" TargetMode="Externa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www.sciencedirect.com/science/article/pii/S0304380008005747"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www.landis-ii.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96786-BE7F-4475-B694-F4425021D630}">
  <ds:schemaRefs>
    <ds:schemaRef ds:uri="http://schemas.openxmlformats.org/officeDocument/2006/bibliography"/>
  </ds:schemaRefs>
</ds:datastoreItem>
</file>

<file path=customXml/itemProps2.xml><?xml version="1.0" encoding="utf-8"?>
<ds:datastoreItem xmlns:ds="http://schemas.openxmlformats.org/officeDocument/2006/customXml" ds:itemID="{3239DFD8-8450-446F-8EC5-4F29EDEFB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74</Pages>
  <Words>21379</Words>
  <Characters>121863</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142957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16</cp:revision>
  <cp:lastPrinted>2018-01-08T14:07:00Z</cp:lastPrinted>
  <dcterms:created xsi:type="dcterms:W3CDTF">2018-06-12T17:26:00Z</dcterms:created>
  <dcterms:modified xsi:type="dcterms:W3CDTF">2019-12-03T15:42:00Z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